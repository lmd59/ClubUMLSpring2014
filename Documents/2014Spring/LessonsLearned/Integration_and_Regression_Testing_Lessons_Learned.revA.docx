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C8D" w:rsidRDefault="00CA7CB5">
      <w:pPr>
        <w:pStyle w:val="Body"/>
        <w:jc w:val="right"/>
      </w:pPr>
      <w:r>
        <w:rPr>
          <w:rFonts w:ascii="Trebuchet MS"/>
        </w:rPr>
        <w:t>26 March 2014</w:t>
      </w:r>
    </w:p>
    <w:p w:rsidR="005E2C8D" w:rsidRDefault="00CA7CB5">
      <w:pPr>
        <w:pStyle w:val="Body"/>
        <w:jc w:val="center"/>
      </w:pPr>
      <w:r>
        <w:rPr>
          <w:rFonts w:ascii="Trebuchet MS"/>
        </w:rPr>
        <w:t>Integration and Regression Testing: Lessons Learned</w:t>
      </w:r>
      <w:ins w:id="0" w:author="Afshin Chaharmahalian" w:date="2014-03-24T09:48:00Z">
        <w:r>
          <w:rPr>
            <w:rFonts w:ascii="Trebuchet MS"/>
          </w:rPr>
          <w:t xml:space="preserve"> &amp; Best Practices</w:t>
        </w:r>
      </w:ins>
    </w:p>
    <w:p w:rsidR="005E2C8D" w:rsidRDefault="00CA7CB5">
      <w:pPr>
        <w:pStyle w:val="Body"/>
        <w:spacing w:after="0" w:line="240" w:lineRule="auto"/>
      </w:pPr>
      <w:r>
        <w:rPr>
          <w:rFonts w:ascii="Trebuchet MS"/>
        </w:rPr>
        <w:t>Team Members:</w:t>
      </w:r>
    </w:p>
    <w:p w:rsidR="005E2C8D" w:rsidRDefault="00CA7CB5">
      <w:pPr>
        <w:pStyle w:val="Body"/>
        <w:spacing w:after="0" w:line="240" w:lineRule="auto"/>
      </w:pPr>
      <w:r>
        <w:rPr>
          <w:rFonts w:ascii="Trebuchet MS"/>
          <w:lang w:val="fr-FR"/>
        </w:rPr>
        <w:t>Jeremy Lerch</w:t>
      </w:r>
    </w:p>
    <w:p w:rsidR="005E2C8D" w:rsidRDefault="00CA7CB5">
      <w:pPr>
        <w:pStyle w:val="Body"/>
        <w:spacing w:after="0" w:line="240" w:lineRule="auto"/>
      </w:pPr>
      <w:proofErr w:type="spellStart"/>
      <w:r>
        <w:rPr>
          <w:rFonts w:ascii="Trebuchet MS"/>
        </w:rPr>
        <w:t>Afshin</w:t>
      </w:r>
      <w:proofErr w:type="spellEnd"/>
      <w:r>
        <w:rPr>
          <w:rFonts w:ascii="Trebuchet MS"/>
        </w:rPr>
        <w:t xml:space="preserve"> </w:t>
      </w:r>
      <w:proofErr w:type="spellStart"/>
      <w:r>
        <w:rPr>
          <w:rFonts w:ascii="Trebuchet MS"/>
        </w:rPr>
        <w:t>Chaharmahalian</w:t>
      </w:r>
      <w:proofErr w:type="spellEnd"/>
    </w:p>
    <w:p w:rsidR="005E2C8D" w:rsidRDefault="00CA7CB5">
      <w:pPr>
        <w:pStyle w:val="Body"/>
        <w:spacing w:after="0" w:line="240" w:lineRule="auto"/>
      </w:pPr>
      <w:r>
        <w:rPr>
          <w:rFonts w:ascii="Trebuchet MS"/>
        </w:rPr>
        <w:t>Xiang Cheng</w:t>
      </w:r>
    </w:p>
    <w:p w:rsidR="005E2C8D" w:rsidRDefault="005E2C8D">
      <w:pPr>
        <w:pStyle w:val="Body"/>
        <w:spacing w:after="0" w:line="240" w:lineRule="auto"/>
      </w:pPr>
    </w:p>
    <w:p w:rsidR="005E2C8D" w:rsidRDefault="00CA7CB5">
      <w:pPr>
        <w:pStyle w:val="Body"/>
        <w:spacing w:after="0" w:line="240" w:lineRule="auto"/>
        <w:rPr>
          <w:rFonts w:ascii="Trebuchet MS Bold" w:eastAsia="Trebuchet MS Bold" w:hAnsi="Trebuchet MS Bold" w:cs="Trebuchet MS Bold"/>
        </w:rPr>
      </w:pPr>
      <w:r>
        <w:rPr>
          <w:rFonts w:ascii="Trebuchet MS Bold"/>
        </w:rPr>
        <w:t>Integration and Regression Overview</w:t>
      </w:r>
    </w:p>
    <w:p w:rsidR="005E2C8D" w:rsidRDefault="005E2C8D">
      <w:pPr>
        <w:pStyle w:val="Body"/>
        <w:spacing w:after="0" w:line="240" w:lineRule="auto"/>
        <w:rPr>
          <w:rFonts w:ascii="Trebuchet MS Bold" w:eastAsia="Trebuchet MS Bold" w:hAnsi="Trebuchet MS Bold" w:cs="Trebuchet MS Bold"/>
        </w:rPr>
      </w:pPr>
    </w:p>
    <w:p w:rsidR="005E2C8D" w:rsidRDefault="00CA7CB5">
      <w:pPr>
        <w:pStyle w:val="Body"/>
        <w:spacing w:after="0" w:line="240" w:lineRule="auto"/>
      </w:pPr>
      <w:r>
        <w:rPr>
          <w:rFonts w:ascii="Trebuchet MS"/>
        </w:rPr>
        <w:tab/>
      </w:r>
      <w:r>
        <w:rPr>
          <w:rFonts w:ascii="Trebuchet MS"/>
        </w:rPr>
        <w:t xml:space="preserve">The Integration and Regression testing procedures were put in place to ensure that the code being </w:t>
      </w:r>
      <w:r>
        <w:rPr>
          <w:rFonts w:ascii="Trebuchet MS"/>
        </w:rPr>
        <w:t>generated through</w:t>
      </w:r>
      <w:r>
        <w:rPr>
          <w:rFonts w:ascii="Trebuchet MS"/>
        </w:rPr>
        <w:t xml:space="preserve"> </w:t>
      </w:r>
      <w:r>
        <w:rPr>
          <w:rFonts w:ascii="Trebuchet MS"/>
        </w:rPr>
        <w:t xml:space="preserve">enhancements or </w:t>
      </w:r>
      <w:r>
        <w:rPr>
          <w:rFonts w:ascii="Trebuchet MS"/>
        </w:rPr>
        <w:t>defect</w:t>
      </w:r>
      <w:r>
        <w:rPr>
          <w:rFonts w:ascii="Trebuchet MS"/>
        </w:rPr>
        <w:t xml:space="preserve"> fixes</w:t>
      </w:r>
      <w:r>
        <w:rPr>
          <w:rFonts w:ascii="Trebuchet MS"/>
        </w:rPr>
        <w:t xml:space="preserve"> work</w:t>
      </w:r>
      <w:r>
        <w:rPr>
          <w:rFonts w:ascii="Trebuchet MS"/>
        </w:rPr>
        <w:t>ed</w:t>
      </w:r>
      <w:r>
        <w:rPr>
          <w:rFonts w:ascii="Trebuchet MS"/>
        </w:rPr>
        <w:t xml:space="preserve"> properly and </w:t>
      </w:r>
      <w:r>
        <w:rPr>
          <w:rFonts w:ascii="Trebuchet MS"/>
        </w:rPr>
        <w:t>did</w:t>
      </w:r>
      <w:r>
        <w:rPr>
          <w:rFonts w:ascii="Trebuchet MS"/>
        </w:rPr>
        <w:t xml:space="preserve"> not cause </w:t>
      </w:r>
      <w:r>
        <w:rPr>
          <w:rFonts w:ascii="Trebuchet MS"/>
        </w:rPr>
        <w:t>any</w:t>
      </w:r>
      <w:r>
        <w:rPr>
          <w:rFonts w:ascii="Trebuchet MS"/>
        </w:rPr>
        <w:t xml:space="preserve"> issues that were not </w:t>
      </w:r>
      <w:r>
        <w:rPr>
          <w:rFonts w:ascii="Trebuchet MS"/>
        </w:rPr>
        <w:t>identified</w:t>
      </w:r>
      <w:r>
        <w:rPr>
          <w:rFonts w:ascii="Trebuchet MS"/>
        </w:rPr>
        <w:t xml:space="preserve"> </w:t>
      </w:r>
      <w:r>
        <w:rPr>
          <w:rFonts w:ascii="Trebuchet MS"/>
        </w:rPr>
        <w:t xml:space="preserve">by unit testing. </w:t>
      </w:r>
      <w:r>
        <w:rPr>
          <w:rFonts w:ascii="Trebuchet MS"/>
        </w:rPr>
        <w:t>T</w:t>
      </w:r>
      <w:r>
        <w:rPr>
          <w:rFonts w:ascii="Trebuchet MS"/>
        </w:rPr>
        <w:t xml:space="preserve">he Scrum process </w:t>
      </w:r>
      <w:r>
        <w:rPr>
          <w:rFonts w:ascii="Trebuchet MS"/>
        </w:rPr>
        <w:t>has a focus on completing user stories in one sprint. At the completion of the user story, it is necessary to integrate the code generated into the baseline. Rather than allowing everyone to merge their own code changes into the baseline, there is a method</w:t>
      </w:r>
      <w:r>
        <w:rPr>
          <w:rFonts w:ascii="Trebuchet MS"/>
        </w:rPr>
        <w:t xml:space="preserve"> for getting changes approved that involves independent code review of the source code differences and independent black box testing of the enhancement. The user stories are handled on a first in, first integrated basis that is handled through the use of t</w:t>
      </w:r>
      <w:r>
        <w:rPr>
          <w:rFonts w:ascii="Trebuchet MS"/>
        </w:rPr>
        <w:t xml:space="preserve">he configuration management forum. This </w:t>
      </w:r>
      <w:r>
        <w:rPr>
          <w:rFonts w:ascii="Trebuchet MS"/>
        </w:rPr>
        <w:t>procedure</w:t>
      </w:r>
      <w:r>
        <w:rPr>
          <w:rFonts w:ascii="Trebuchet MS"/>
        </w:rPr>
        <w:t xml:space="preserve"> is put in place to ensure that the code is integrated properly and no changes are accidentally overwritten when enhancement branches are merged to the baseline. </w:t>
      </w:r>
    </w:p>
    <w:p w:rsidR="005E2C8D" w:rsidRDefault="005E2C8D">
      <w:pPr>
        <w:pStyle w:val="Body"/>
        <w:spacing w:after="0" w:line="240" w:lineRule="auto"/>
      </w:pPr>
    </w:p>
    <w:p w:rsidR="005E2C8D" w:rsidRDefault="00CA7CB5">
      <w:pPr>
        <w:pStyle w:val="Body"/>
        <w:spacing w:after="0" w:line="240" w:lineRule="auto"/>
      </w:pPr>
      <w:r>
        <w:rPr>
          <w:rFonts w:ascii="Trebuchet MS"/>
        </w:rPr>
        <w:tab/>
        <w:t>The regression testing focuses on bl</w:t>
      </w:r>
      <w:r>
        <w:rPr>
          <w:rFonts w:ascii="Trebuchet MS"/>
        </w:rPr>
        <w:t>ack box testing, testing of the software functionality without looking at the internal implementation of the software. This is accomplished partially through the use of the Selenium automated software testing framework and partially through user written te</w:t>
      </w:r>
      <w:r>
        <w:rPr>
          <w:rFonts w:ascii="Trebuchet MS"/>
        </w:rPr>
        <w:t xml:space="preserve">st cases for new functionality. The Selenium IDE allows for the recording of test case scripts. These scripts can then be run through the browser either individually or altogether and Selenium will indicate whether the script passed or failed. </w:t>
      </w:r>
      <w:r w:rsidR="00D7337C">
        <w:rPr>
          <w:rFonts w:ascii="Trebuchet MS"/>
        </w:rPr>
        <w:t>Selenium</w:t>
      </w:r>
      <w:r>
        <w:rPr>
          <w:rFonts w:ascii="Trebuchet MS"/>
        </w:rPr>
        <w:t xml:space="preserve"> test scripts can also be written or edited manually.</w:t>
      </w:r>
    </w:p>
    <w:p w:rsidR="005E2C8D" w:rsidRDefault="005E2C8D">
      <w:pPr>
        <w:pStyle w:val="Body"/>
        <w:spacing w:after="0" w:line="240" w:lineRule="auto"/>
      </w:pPr>
    </w:p>
    <w:p w:rsidR="005E2C8D" w:rsidRDefault="00CA7CB5">
      <w:pPr>
        <w:pStyle w:val="Body"/>
        <w:spacing w:after="0" w:line="240" w:lineRule="auto"/>
        <w:rPr>
          <w:rFonts w:ascii="Trebuchet MS Bold" w:eastAsia="Trebuchet MS Bold" w:hAnsi="Trebuchet MS Bold" w:cs="Trebuchet MS Bold"/>
        </w:rPr>
      </w:pPr>
      <w:r>
        <w:rPr>
          <w:rFonts w:ascii="Trebuchet MS Bold"/>
        </w:rPr>
        <w:t>Testing Best Practices and Lessons Learned</w:t>
      </w:r>
    </w:p>
    <w:p w:rsidR="005E2C8D" w:rsidRDefault="005E2C8D">
      <w:pPr>
        <w:pStyle w:val="Body"/>
        <w:spacing w:after="0" w:line="240" w:lineRule="auto"/>
        <w:rPr>
          <w:rFonts w:ascii="Trebuchet MS Bold" w:eastAsia="Trebuchet MS Bold" w:hAnsi="Trebuchet MS Bold" w:cs="Trebuchet MS Bold"/>
        </w:rPr>
      </w:pPr>
    </w:p>
    <w:p w:rsidR="005E2C8D" w:rsidRDefault="00CA7CB5">
      <w:pPr>
        <w:pStyle w:val="Body"/>
        <w:spacing w:after="0" w:line="240" w:lineRule="auto"/>
      </w:pPr>
      <w:r>
        <w:rPr>
          <w:rFonts w:ascii="Trebuchet MS Bold"/>
        </w:rPr>
        <w:t xml:space="preserve">Static Testing: </w:t>
      </w:r>
      <w:r>
        <w:rPr>
          <w:rFonts w:ascii="Trebuchet MS"/>
        </w:rPr>
        <w:t xml:space="preserve">Static testing is the process of performing code reviews or inspections to catch any </w:t>
      </w:r>
      <w:r>
        <w:rPr>
          <w:rFonts w:ascii="Trebuchet MS"/>
        </w:rPr>
        <w:t>defects</w:t>
      </w:r>
      <w:r>
        <w:rPr>
          <w:rFonts w:ascii="Trebuchet MS"/>
        </w:rPr>
        <w:t xml:space="preserve"> that </w:t>
      </w:r>
      <w:r>
        <w:rPr>
          <w:rFonts w:ascii="Trebuchet MS"/>
        </w:rPr>
        <w:t xml:space="preserve">may be introduced in new code. There are also commercial tools such as Lint or </w:t>
      </w:r>
      <w:proofErr w:type="spellStart"/>
      <w:r>
        <w:rPr>
          <w:rFonts w:ascii="Trebuchet MS"/>
        </w:rPr>
        <w:t>Klockwork</w:t>
      </w:r>
      <w:proofErr w:type="spellEnd"/>
      <w:r>
        <w:rPr>
          <w:rFonts w:ascii="Trebuchet MS"/>
        </w:rPr>
        <w:t xml:space="preserve"> that can </w:t>
      </w:r>
      <w:r>
        <w:rPr>
          <w:rFonts w:ascii="Trebuchet MS"/>
        </w:rPr>
        <w:t xml:space="preserve">be used to perform static testing on the source code. Static testing is useful for </w:t>
      </w:r>
      <w:r>
        <w:rPr>
          <w:rFonts w:ascii="Trebuchet MS"/>
        </w:rPr>
        <w:t>identifying</w:t>
      </w:r>
      <w:r>
        <w:rPr>
          <w:rFonts w:ascii="Trebuchet MS"/>
        </w:rPr>
        <w:t xml:space="preserve"> </w:t>
      </w:r>
      <w:r>
        <w:rPr>
          <w:rFonts w:ascii="Trebuchet MS"/>
        </w:rPr>
        <w:t>defects</w:t>
      </w:r>
      <w:r>
        <w:rPr>
          <w:rFonts w:ascii="Trebuchet MS"/>
        </w:rPr>
        <w:t xml:space="preserve"> such as uninitialized variables or incorrect loop handling as well as ensuring that the new source code adheres to the coding standards in use on the program. It cannot be used as a replacement for functional testing but can be used to help </w:t>
      </w:r>
      <w:r>
        <w:rPr>
          <w:rFonts w:ascii="Trebuchet MS"/>
        </w:rPr>
        <w:t>locate i</w:t>
      </w:r>
      <w:r>
        <w:rPr>
          <w:rFonts w:ascii="Trebuchet MS"/>
        </w:rPr>
        <w:t>dentify</w:t>
      </w:r>
      <w:r>
        <w:rPr>
          <w:rFonts w:ascii="Trebuchet MS"/>
        </w:rPr>
        <w:t xml:space="preserve"> </w:t>
      </w:r>
      <w:r>
        <w:rPr>
          <w:rFonts w:ascii="Trebuchet MS"/>
        </w:rPr>
        <w:t>defects</w:t>
      </w:r>
      <w:r>
        <w:rPr>
          <w:rFonts w:ascii="Trebuchet MS"/>
        </w:rPr>
        <w:t xml:space="preserve"> earlier in the development cycle. On </w:t>
      </w:r>
      <w:proofErr w:type="spellStart"/>
      <w:r>
        <w:rPr>
          <w:rFonts w:ascii="Trebuchet MS"/>
        </w:rPr>
        <w:t>ClubUML</w:t>
      </w:r>
      <w:proofErr w:type="spellEnd"/>
      <w:r>
        <w:rPr>
          <w:rFonts w:ascii="Trebuchet MS"/>
        </w:rPr>
        <w:t xml:space="preserve">, we have integrated a code review process into the integration checklist to help prevent </w:t>
      </w:r>
      <w:r>
        <w:rPr>
          <w:rFonts w:ascii="Trebuchet MS"/>
        </w:rPr>
        <w:t>defects</w:t>
      </w:r>
      <w:r>
        <w:rPr>
          <w:rFonts w:ascii="Trebuchet MS"/>
        </w:rPr>
        <w:t xml:space="preserve"> from being introduced into the baseline. </w:t>
      </w:r>
    </w:p>
    <w:p w:rsidR="005E2C8D" w:rsidRDefault="005E2C8D">
      <w:pPr>
        <w:pStyle w:val="Body"/>
        <w:spacing w:after="0" w:line="240" w:lineRule="auto"/>
      </w:pPr>
    </w:p>
    <w:p w:rsidR="005E2C8D" w:rsidRDefault="005E2C8D">
      <w:pPr>
        <w:pStyle w:val="Body"/>
        <w:spacing w:after="0" w:line="240" w:lineRule="auto"/>
      </w:pPr>
    </w:p>
    <w:p w:rsidR="005E2C8D" w:rsidRDefault="00CA7CB5">
      <w:pPr>
        <w:pStyle w:val="Body"/>
        <w:spacing w:after="0" w:line="240" w:lineRule="auto"/>
      </w:pPr>
      <w:r>
        <w:rPr>
          <w:rFonts w:ascii="Trebuchet MS Bold"/>
        </w:rPr>
        <w:t>Don</w:t>
      </w:r>
      <w:r>
        <w:rPr>
          <w:rFonts w:hAnsi="Trebuchet MS"/>
          <w:lang w:val="fr-FR"/>
        </w:rPr>
        <w:t>’</w:t>
      </w:r>
      <w:r>
        <w:rPr>
          <w:rFonts w:ascii="Trebuchet MS Bold"/>
        </w:rPr>
        <w:t xml:space="preserve">t write test cases guaranteed to pass: </w:t>
      </w:r>
      <w:r>
        <w:rPr>
          <w:rFonts w:ascii="Trebuchet MS"/>
        </w:rPr>
        <w:t>Dev</w:t>
      </w:r>
      <w:r>
        <w:rPr>
          <w:rFonts w:ascii="Trebuchet MS"/>
        </w:rPr>
        <w:t xml:space="preserve">elopers can sometimes fall into the habit of writing test </w:t>
      </w:r>
      <w:r>
        <w:rPr>
          <w:rFonts w:ascii="Trebuchet MS"/>
        </w:rPr>
        <w:t xml:space="preserve">cases </w:t>
      </w:r>
      <w:r>
        <w:rPr>
          <w:rFonts w:ascii="Trebuchet MS"/>
        </w:rPr>
        <w:t>for their software that will be guaranteed to pass due to their familiarity with the software implementation. While it is important to test how the software works under normal circumstances, i</w:t>
      </w:r>
      <w:r>
        <w:rPr>
          <w:rFonts w:ascii="Trebuchet MS"/>
        </w:rPr>
        <w:t xml:space="preserve">t is also important to test how the software works with unusual or unexpected inputs. Testing the software for both valid and invalid inputs is important to ensure that it is able to properly handle invalid inputs. It is also important to write test cases </w:t>
      </w:r>
      <w:r>
        <w:rPr>
          <w:rFonts w:ascii="Trebuchet MS"/>
        </w:rPr>
        <w:lastRenderedPageBreak/>
        <w:t xml:space="preserve">that will test boundary conditions which is a common source of software </w:t>
      </w:r>
      <w:r>
        <w:rPr>
          <w:rFonts w:ascii="Trebuchet MS"/>
        </w:rPr>
        <w:t>defects</w:t>
      </w:r>
      <w:r>
        <w:rPr>
          <w:rFonts w:ascii="Trebuchet MS"/>
        </w:rPr>
        <w:t>. It is also important for the developer to test all input methods. During the testing of one of the enhancement bra</w:t>
      </w:r>
      <w:r>
        <w:rPr>
          <w:rFonts w:ascii="Trebuchet MS"/>
        </w:rPr>
        <w:t>n</w:t>
      </w:r>
      <w:r>
        <w:rPr>
          <w:rFonts w:ascii="Trebuchet MS"/>
        </w:rPr>
        <w:t>ches, differing behavior was seen when entering identica</w:t>
      </w:r>
      <w:r>
        <w:rPr>
          <w:rFonts w:ascii="Trebuchet MS"/>
        </w:rPr>
        <w:t>l text into a text box on a form. The different behavior was exhibited because one developer was entering the text into the text box manually and the other was copying and pasting the same text into the text box. It is not feasible to write test cases that</w:t>
      </w:r>
      <w:r>
        <w:rPr>
          <w:rFonts w:ascii="Trebuchet MS"/>
        </w:rPr>
        <w:t xml:space="preserve"> will exercise every single possible input into a system but it is important to write test cases that test the areas </w:t>
      </w:r>
      <w:r>
        <w:rPr>
          <w:rFonts w:ascii="Trebuchet MS"/>
        </w:rPr>
        <w:t>w</w:t>
      </w:r>
      <w:r>
        <w:rPr>
          <w:rFonts w:ascii="Trebuchet MS"/>
        </w:rPr>
        <w:t>h</w:t>
      </w:r>
      <w:r>
        <w:rPr>
          <w:rFonts w:ascii="Trebuchet MS"/>
        </w:rPr>
        <w:t xml:space="preserve">ere </w:t>
      </w:r>
      <w:r>
        <w:rPr>
          <w:rFonts w:ascii="Trebuchet MS"/>
        </w:rPr>
        <w:t>defects</w:t>
      </w:r>
      <w:r>
        <w:rPr>
          <w:rFonts w:ascii="Trebuchet MS"/>
        </w:rPr>
        <w:t xml:space="preserve"> are more likely to be introduced.</w:t>
      </w:r>
    </w:p>
    <w:p w:rsidR="005E2C8D" w:rsidRDefault="005E2C8D">
      <w:pPr>
        <w:pStyle w:val="Body"/>
        <w:tabs>
          <w:tab w:val="left" w:pos="3328"/>
        </w:tabs>
      </w:pPr>
    </w:p>
    <w:p w:rsidR="005E2C8D" w:rsidRDefault="00CA7CB5">
      <w:pPr>
        <w:pStyle w:val="Body"/>
        <w:spacing w:after="0" w:line="240" w:lineRule="auto"/>
      </w:pPr>
      <w:r>
        <w:rPr>
          <w:rFonts w:ascii="Trebuchet MS Bold"/>
        </w:rPr>
        <w:t>Continuous Integration:</w:t>
      </w:r>
      <w:r>
        <w:rPr>
          <w:rFonts w:ascii="Trebuchet MS"/>
        </w:rPr>
        <w:t xml:space="preserve"> One method currently in use in industry to handle regress</w:t>
      </w:r>
      <w:r>
        <w:rPr>
          <w:rFonts w:ascii="Trebuchet MS"/>
        </w:rPr>
        <w:t>ion testing is the use of continuous integration. Continuous integration is a practice where all code changes are continuously integrated into the baseline. This is done to prevent issues that can be seen when code change integration is delayed by bringing</w:t>
      </w:r>
      <w:r>
        <w:rPr>
          <w:rFonts w:ascii="Trebuchet MS"/>
        </w:rPr>
        <w:t xml:space="preserve"> integration problems to light earlier in the process. In continuous integration, the code changes are merged often and the software is automatically rebuilt whenever code changes are merged. At this point, an automated set of unit tests would be kicked of</w:t>
      </w:r>
      <w:r>
        <w:rPr>
          <w:rFonts w:ascii="Trebuchet MS"/>
        </w:rPr>
        <w:t xml:space="preserve">f to verify whether the code changes work correctly and did not break any existing functionality. Reports are generated indicating whether </w:t>
      </w:r>
      <w:r>
        <w:rPr>
          <w:rFonts w:ascii="Trebuchet MS"/>
        </w:rPr>
        <w:t>unit testing was successful or if it was not, what test failed. This information can be used by the responsible d</w:t>
      </w:r>
      <w:r>
        <w:rPr>
          <w:rFonts w:ascii="Trebuchet MS"/>
        </w:rPr>
        <w:t>eveloper to correct an</w:t>
      </w:r>
      <w:r>
        <w:rPr>
          <w:rFonts w:ascii="Trebuchet MS"/>
        </w:rPr>
        <w:t>y</w:t>
      </w:r>
      <w:r>
        <w:rPr>
          <w:rFonts w:ascii="Trebuchet MS"/>
        </w:rPr>
        <w:t xml:space="preserve"> errors that were caused by the integration of their code changes. The developer is responsible for maintaining these automated unit tests as they change code. This would be the ideal method to use </w:t>
      </w:r>
      <w:r>
        <w:rPr>
          <w:rFonts w:ascii="Trebuchet MS"/>
        </w:rPr>
        <w:t>in</w:t>
      </w:r>
      <w:r>
        <w:rPr>
          <w:rFonts w:ascii="Trebuchet MS"/>
        </w:rPr>
        <w:t xml:space="preserve"> manag</w:t>
      </w:r>
      <w:r>
        <w:rPr>
          <w:rFonts w:ascii="Trebuchet MS"/>
        </w:rPr>
        <w:t>ing</w:t>
      </w:r>
      <w:r>
        <w:rPr>
          <w:rFonts w:ascii="Trebuchet MS"/>
        </w:rPr>
        <w:t xml:space="preserve"> integration and regression testing for </w:t>
      </w:r>
      <w:proofErr w:type="spellStart"/>
      <w:r>
        <w:rPr>
          <w:rFonts w:ascii="Trebuchet MS"/>
        </w:rPr>
        <w:t>ClubUML</w:t>
      </w:r>
      <w:proofErr w:type="spellEnd"/>
      <w:r>
        <w:rPr>
          <w:rFonts w:ascii="Trebuchet MS"/>
        </w:rPr>
        <w:t xml:space="preserve"> but would require infrastructure that is unavailable for use. To use continuous integration you would need at least one dedicated build server that handles merging in software changes and performing a build o</w:t>
      </w:r>
      <w:r>
        <w:rPr>
          <w:rFonts w:ascii="Trebuchet MS"/>
        </w:rPr>
        <w:t>f the new software and</w:t>
      </w:r>
      <w:r>
        <w:rPr>
          <w:rFonts w:ascii="Trebuchet MS"/>
        </w:rPr>
        <w:t xml:space="preserve"> test server that would be used to run the automated unit tests and generate the results reports.</w:t>
      </w:r>
    </w:p>
    <w:sectPr w:rsidR="005E2C8D" w:rsidSect="005E2C8D">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7CB5" w:rsidRDefault="00CA7CB5" w:rsidP="005E2C8D">
      <w:r>
        <w:separator/>
      </w:r>
    </w:p>
  </w:endnote>
  <w:endnote w:type="continuationSeparator" w:id="0">
    <w:p w:rsidR="00CA7CB5" w:rsidRDefault="00CA7CB5" w:rsidP="005E2C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Trebuchet MS Bold">
    <w:panose1 w:val="020B0703020202020204"/>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C8D" w:rsidRDefault="005E2C8D">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7CB5" w:rsidRDefault="00CA7CB5" w:rsidP="005E2C8D">
      <w:r>
        <w:separator/>
      </w:r>
    </w:p>
  </w:footnote>
  <w:footnote w:type="continuationSeparator" w:id="0">
    <w:p w:rsidR="00CA7CB5" w:rsidRDefault="00CA7CB5" w:rsidP="005E2C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2C8D" w:rsidRDefault="005E2C8D">
    <w:pPr>
      <w:pStyle w:val="HeaderFoo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trackRevisions/>
  <w:defaultTabStop w:val="720"/>
  <w:characterSpacingControl w:val="doNotCompress"/>
  <w:footnotePr>
    <w:footnote w:id="-1"/>
    <w:footnote w:id="0"/>
  </w:footnotePr>
  <w:endnotePr>
    <w:endnote w:id="-1"/>
    <w:endnote w:id="0"/>
  </w:endnotePr>
  <w:compat/>
  <w:rsids>
    <w:rsidRoot w:val="005E2C8D"/>
    <w:rsid w:val="005E2C8D"/>
    <w:rsid w:val="00CA7CB5"/>
    <w:rsid w:val="00D733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E2C8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E2C8D"/>
    <w:rPr>
      <w:u w:val="single"/>
    </w:rPr>
  </w:style>
  <w:style w:type="paragraph" w:customStyle="1" w:styleId="HeaderFooter">
    <w:name w:val="Header &amp; Footer"/>
    <w:rsid w:val="005E2C8D"/>
    <w:pPr>
      <w:tabs>
        <w:tab w:val="right" w:pos="9020"/>
      </w:tabs>
    </w:pPr>
    <w:rPr>
      <w:rFonts w:ascii="Helvetica" w:hAnsi="Arial Unicode MS" w:cs="Arial Unicode MS"/>
      <w:color w:val="000000"/>
      <w:sz w:val="24"/>
      <w:szCs w:val="24"/>
    </w:rPr>
  </w:style>
  <w:style w:type="paragraph" w:customStyle="1" w:styleId="Body">
    <w:name w:val="Body"/>
    <w:rsid w:val="005E2C8D"/>
    <w:pPr>
      <w:spacing w:after="200" w:line="276" w:lineRule="auto"/>
    </w:pPr>
    <w:rPr>
      <w:rFonts w:ascii="Calibri" w:eastAsia="Calibri" w:hAnsi="Calibri" w:cs="Calibri"/>
      <w:color w:val="000000"/>
      <w:sz w:val="22"/>
      <w:szCs w:val="22"/>
      <w:u w:color="000000"/>
    </w:rPr>
  </w:style>
  <w:style w:type="paragraph" w:customStyle="1" w:styleId="Default">
    <w:name w:val="Default"/>
    <w:rsid w:val="005E2C8D"/>
    <w:rPr>
      <w:rFonts w:ascii="Helvetica" w:eastAsia="Helvetica" w:hAnsi="Helvetica" w:cs="Helvetica"/>
      <w:color w:val="000000"/>
      <w:sz w:val="22"/>
      <w:szCs w:val="22"/>
    </w:rPr>
  </w:style>
  <w:style w:type="paragraph" w:styleId="CommentText">
    <w:name w:val="annotation text"/>
    <w:basedOn w:val="Normal"/>
    <w:link w:val="CommentTextChar"/>
    <w:uiPriority w:val="99"/>
    <w:semiHidden/>
    <w:unhideWhenUsed/>
    <w:rsid w:val="005E2C8D"/>
    <w:rPr>
      <w:sz w:val="20"/>
      <w:szCs w:val="20"/>
    </w:rPr>
  </w:style>
  <w:style w:type="character" w:customStyle="1" w:styleId="CommentTextChar">
    <w:name w:val="Comment Text Char"/>
    <w:basedOn w:val="DefaultParagraphFont"/>
    <w:link w:val="CommentText"/>
    <w:uiPriority w:val="99"/>
    <w:semiHidden/>
    <w:rsid w:val="005E2C8D"/>
  </w:style>
  <w:style w:type="character" w:styleId="CommentReference">
    <w:name w:val="annotation reference"/>
    <w:basedOn w:val="DefaultParagraphFont"/>
    <w:uiPriority w:val="99"/>
    <w:semiHidden/>
    <w:unhideWhenUsed/>
    <w:rsid w:val="005E2C8D"/>
    <w:rPr>
      <w:sz w:val="16"/>
      <w:szCs w:val="16"/>
    </w:rPr>
  </w:style>
  <w:style w:type="paragraph" w:styleId="BalloonText">
    <w:name w:val="Balloon Text"/>
    <w:basedOn w:val="Normal"/>
    <w:link w:val="BalloonTextChar"/>
    <w:uiPriority w:val="99"/>
    <w:semiHidden/>
    <w:unhideWhenUsed/>
    <w:rsid w:val="00D7337C"/>
    <w:rPr>
      <w:rFonts w:ascii="Tahoma" w:hAnsi="Tahoma" w:cs="Tahoma"/>
      <w:sz w:val="16"/>
      <w:szCs w:val="16"/>
    </w:rPr>
  </w:style>
  <w:style w:type="character" w:customStyle="1" w:styleId="BalloonTextChar">
    <w:name w:val="Balloon Text Char"/>
    <w:basedOn w:val="DefaultParagraphFont"/>
    <w:link w:val="BalloonText"/>
    <w:uiPriority w:val="99"/>
    <w:semiHidden/>
    <w:rsid w:val="00D733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784</Words>
  <Characters>4469</Characters>
  <Application>Microsoft Office Word</Application>
  <DocSecurity>0</DocSecurity>
  <Lines>37</Lines>
  <Paragraphs>10</Paragraphs>
  <ScaleCrop>false</ScaleCrop>
  <Company>Raytheon</Company>
  <LinksUpToDate>false</LinksUpToDate>
  <CharactersWithSpaces>5243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Lerch</cp:lastModifiedBy>
  <cp:revision>2</cp:revision>
  <dcterms:created xsi:type="dcterms:W3CDTF">2014-03-24T14:14:00Z</dcterms:created>
  <dcterms:modified xsi:type="dcterms:W3CDTF">2014-03-24T14:16:00Z</dcterms:modified>
</cp:coreProperties>
</file>