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12F" w:rsidRDefault="00A75FA4" w:rsidP="00A75FA4">
      <w:pPr>
        <w:pStyle w:val="Heading1"/>
      </w:pPr>
      <w:r>
        <w:t>Navigation/Grapical User Interface</w:t>
      </w:r>
    </w:p>
    <w:p w:rsidR="00A75FA4" w:rsidRDefault="00A75FA4" w:rsidP="00A75FA4">
      <w:pPr>
        <w:rPr>
          <w:lang w:eastAsia="ja-JP"/>
        </w:rPr>
      </w:pPr>
    </w:p>
    <w:p w:rsidR="00A75FA4" w:rsidRDefault="00B877BA" w:rsidP="00B877BA">
      <w:pPr>
        <w:pStyle w:val="Heading2"/>
      </w:pPr>
      <w:r>
        <w:t>Overview</w:t>
      </w:r>
    </w:p>
    <w:p w:rsidR="00A702A9" w:rsidRPr="00A702A9" w:rsidRDefault="00A702A9" w:rsidP="00A702A9">
      <w:pPr>
        <w:rPr>
          <w:lang w:eastAsia="ja-JP"/>
        </w:rPr>
      </w:pPr>
      <w:r>
        <w:rPr>
          <w:lang w:eastAsia="ja-JP"/>
        </w:rPr>
        <w:t>ClubUML is has been an ongoing graduate school project under the order of Northeastern University Graduate School of Engineering.</w:t>
      </w:r>
      <w:r w:rsidR="00227035">
        <w:rPr>
          <w:lang w:eastAsia="ja-JP"/>
        </w:rPr>
        <w:t xml:space="preserve"> </w:t>
      </w:r>
      <w:r w:rsidR="004F771C">
        <w:rPr>
          <w:lang w:eastAsia="ja-JP"/>
        </w:rPr>
        <w:t xml:space="preserve">The effort of the Spring 2014 team is to provide sustainment to the system by providing upgrades and modernization to ClubUML. </w:t>
      </w:r>
      <w:r w:rsidR="00227035">
        <w:rPr>
          <w:lang w:eastAsia="ja-JP"/>
        </w:rPr>
        <w:t xml:space="preserve">ClubUML is </w:t>
      </w:r>
      <w:r w:rsidR="007466B9">
        <w:rPr>
          <w:lang w:eastAsia="ja-JP"/>
        </w:rPr>
        <w:t>comprised of several layers of components that build up the entire system. The Graphical User Interface (GUI) supports the functionality and visualization to the user.</w:t>
      </w:r>
      <w:r w:rsidR="004F771C">
        <w:rPr>
          <w:lang w:eastAsia="ja-JP"/>
        </w:rPr>
        <w:t xml:space="preserve"> The </w:t>
      </w:r>
      <w:r w:rsidR="00FE58AD">
        <w:rPr>
          <w:lang w:eastAsia="ja-JP"/>
        </w:rPr>
        <w:t>Spring 2014 team identified and prioritized</w:t>
      </w:r>
      <w:r w:rsidR="0049001D">
        <w:rPr>
          <w:lang w:eastAsia="ja-JP"/>
        </w:rPr>
        <w:t xml:space="preserve"> the tasks level of effort during the course of the semester.</w:t>
      </w:r>
    </w:p>
    <w:p w:rsidR="00B877BA" w:rsidRDefault="00B877BA" w:rsidP="00B877BA">
      <w:pPr>
        <w:rPr>
          <w:lang w:eastAsia="ja-JP"/>
        </w:rPr>
      </w:pPr>
    </w:p>
    <w:p w:rsidR="00B877BA" w:rsidRDefault="00B877BA" w:rsidP="00B877BA">
      <w:pPr>
        <w:pStyle w:val="Heading2"/>
        <w:rPr>
          <w:ins w:id="0" w:author="Cashavelly, Thomas R" w:date="2014-02-18T16:34:00Z"/>
        </w:rPr>
      </w:pPr>
      <w:del w:id="1" w:author="Cashavelly, Thomas R" w:date="2014-02-18T16:34:00Z">
        <w:r w:rsidDel="002D2BE6">
          <w:delText>Sprint Breakdown</w:delText>
        </w:r>
      </w:del>
      <w:ins w:id="2" w:author="Cashavelly, Thomas R" w:date="2014-02-18T16:34:00Z">
        <w:r w:rsidR="002D2BE6">
          <w:t>Development Approach</w:t>
        </w:r>
      </w:ins>
    </w:p>
    <w:p w:rsidR="002D2BE6" w:rsidRPr="002D2BE6" w:rsidRDefault="002D2BE6">
      <w:pPr>
        <w:pStyle w:val="Heading3"/>
        <w:pPrChange w:id="3" w:author="Cashavelly, Thomas R" w:date="2014-02-18T16:34:00Z">
          <w:pPr>
            <w:pStyle w:val="Heading2"/>
          </w:pPr>
        </w:pPrChange>
      </w:pPr>
      <w:ins w:id="4" w:author="Cashavelly, Thomas R" w:date="2014-02-18T16:34:00Z">
        <w:r>
          <w:t>Sprint Overview</w:t>
        </w:r>
      </w:ins>
    </w:p>
    <w:p w:rsidR="00954B6F" w:rsidRPr="00C6615E" w:rsidRDefault="00C7518C" w:rsidP="00954B6F">
      <w:r>
        <w:rPr>
          <w:lang w:eastAsia="ja-JP"/>
        </w:rPr>
        <w:t>The Spring 2014 Team</w:t>
      </w:r>
      <w:r w:rsidR="00121F7A">
        <w:rPr>
          <w:lang w:eastAsia="ja-JP"/>
        </w:rPr>
        <w:t xml:space="preserve"> followed an Agile Development approach to support the development of </w:t>
      </w:r>
      <w:r w:rsidR="00AA102C">
        <w:rPr>
          <w:lang w:eastAsia="ja-JP"/>
        </w:rPr>
        <w:t>the Navigation/GUI Development for the semester.</w:t>
      </w:r>
      <w:r w:rsidR="00954B6F">
        <w:rPr>
          <w:lang w:eastAsia="ja-JP"/>
        </w:rPr>
        <w:t xml:space="preserve"> </w:t>
      </w:r>
      <w:r w:rsidR="00954B6F" w:rsidRPr="00C6615E">
        <w:t xml:space="preserve">It is an iterative and incremental approach for development where requirements and solutions are evolved. Agile development promotes dynamic planning during development and the delivery of the software. As seen in the schedule, there are iterations and code </w:t>
      </w:r>
      <w:r w:rsidR="00954B6F">
        <w:t>deliveries</w:t>
      </w:r>
      <w:r w:rsidR="00954B6F" w:rsidRPr="00C6615E">
        <w:t xml:space="preserve"> after a level of effort. Each level of effort will consist of different functionality or a big milestone. </w:t>
      </w:r>
    </w:p>
    <w:p w:rsidR="00B877BA" w:rsidRDefault="00B877BA" w:rsidP="00B877BA">
      <w:pPr>
        <w:rPr>
          <w:lang w:eastAsia="ja-JP"/>
        </w:rPr>
      </w:pPr>
    </w:p>
    <w:p w:rsidR="005C6DBE" w:rsidRDefault="005C6DBE" w:rsidP="005C6DBE">
      <w:pPr>
        <w:keepNext/>
        <w:jc w:val="center"/>
      </w:pPr>
      <w:r w:rsidRPr="00C6615E">
        <w:rPr>
          <w:noProof/>
        </w:rPr>
        <w:drawing>
          <wp:inline distT="0" distB="0" distL="0" distR="0" wp14:anchorId="10D0A4A2" wp14:editId="2F48A27C">
            <wp:extent cx="4236720" cy="2232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6720" cy="2232660"/>
                    </a:xfrm>
                    <a:prstGeom prst="rect">
                      <a:avLst/>
                    </a:prstGeom>
                  </pic:spPr>
                </pic:pic>
              </a:graphicData>
            </a:graphic>
          </wp:inline>
        </w:drawing>
      </w:r>
    </w:p>
    <w:p w:rsidR="00C7518C" w:rsidRDefault="005C6DBE" w:rsidP="005C6DBE">
      <w:pPr>
        <w:pStyle w:val="Caption"/>
        <w:rPr>
          <w:ins w:id="5" w:author="Cashavelly, Thomas R" w:date="2014-02-18T16:36:00Z"/>
        </w:rPr>
      </w:pPr>
      <w:r>
        <w:t xml:space="preserve">Figure </w:t>
      </w:r>
      <w:fldSimple w:instr=" SEQ Figure \* ARABIC ">
        <w:r w:rsidR="005D2338">
          <w:rPr>
            <w:noProof/>
          </w:rPr>
          <w:t>1</w:t>
        </w:r>
      </w:fldSimple>
      <w:r>
        <w:t>: Agile Development</w:t>
      </w:r>
    </w:p>
    <w:p w:rsidR="00E10A78" w:rsidRDefault="00E10A78">
      <w:pPr>
        <w:rPr>
          <w:ins w:id="6" w:author="Cashavelly, Thomas R" w:date="2014-02-18T16:36:00Z"/>
        </w:rPr>
        <w:pPrChange w:id="7" w:author="Cashavelly, Thomas R" w:date="2014-02-18T16:36:00Z">
          <w:pPr>
            <w:pStyle w:val="Caption"/>
          </w:pPr>
        </w:pPrChange>
      </w:pPr>
    </w:p>
    <w:p w:rsidR="00E10A78" w:rsidRDefault="00E10A78">
      <w:pPr>
        <w:rPr>
          <w:ins w:id="8" w:author="Cashavelly, Thomas R" w:date="2014-02-18T17:06:00Z"/>
        </w:rPr>
        <w:pPrChange w:id="9" w:author="Cashavelly, Thomas R" w:date="2014-02-18T16:36:00Z">
          <w:pPr>
            <w:pStyle w:val="Caption"/>
          </w:pPr>
        </w:pPrChange>
      </w:pPr>
      <w:ins w:id="10" w:author="Cashavelly, Thomas R" w:date="2014-02-18T16:36:00Z">
        <w:r w:rsidRPr="00E10A78">
          <w:rPr>
            <w:lang w:eastAsia="ja-JP"/>
          </w:rPr>
          <w:t>Each sprint lasts for a two week period and it broken up into 2 chunks with a scrum meeting halfway through the sprint. The GUI team members participated within each scheduled scrum meeting throughout the semester.</w:t>
        </w:r>
      </w:ins>
    </w:p>
    <w:p w:rsidR="00D300DF" w:rsidRDefault="00D300DF" w:rsidP="00E10A78">
      <w:pPr>
        <w:rPr>
          <w:ins w:id="11" w:author="Cashavelly, Thomas R" w:date="2014-02-18T17:06:00Z"/>
          <w:lang w:eastAsia="ja-JP"/>
        </w:rPr>
        <w:sectPr w:rsidR="00D300DF" w:rsidSect="00896EC8">
          <w:headerReference w:type="default" r:id="rId10"/>
          <w:footerReference w:type="default" r:id="rId11"/>
          <w:headerReference w:type="first" r:id="rId12"/>
          <w:footerReference w:type="first" r:id="rId13"/>
          <w:pgSz w:w="12240" w:h="15840"/>
          <w:pgMar w:top="1440" w:right="1800" w:bottom="1440" w:left="1800" w:header="0" w:footer="720" w:gutter="0"/>
          <w:cols w:space="720"/>
          <w:docGrid w:linePitch="326"/>
        </w:sectPr>
      </w:pPr>
    </w:p>
    <w:p w:rsidR="00D300DF" w:rsidRPr="00E03348" w:rsidRDefault="00D300DF">
      <w:pPr>
        <w:pPrChange w:id="12" w:author="Cashavelly, Thomas R" w:date="2014-02-18T16:36:00Z">
          <w:pPr>
            <w:pStyle w:val="Caption"/>
          </w:pPr>
        </w:pPrChange>
      </w:pPr>
    </w:p>
    <w:p w:rsidR="002D2BE6" w:rsidRDefault="002D2BE6" w:rsidP="00B877BA">
      <w:pPr>
        <w:pStyle w:val="Heading3"/>
        <w:rPr>
          <w:ins w:id="13" w:author="Cashavelly, Thomas R" w:date="2014-02-18T16:35:00Z"/>
        </w:rPr>
      </w:pPr>
      <w:ins w:id="14" w:author="Cashavelly, Thomas R" w:date="2014-02-18T16:34:00Z">
        <w:r>
          <w:t>Schedule</w:t>
        </w:r>
      </w:ins>
    </w:p>
    <w:p w:rsidR="002D2BE6" w:rsidRDefault="002D2BE6">
      <w:pPr>
        <w:rPr>
          <w:ins w:id="15" w:author="Cashavelly, Thomas R" w:date="2014-02-18T17:07:00Z"/>
        </w:rPr>
        <w:pPrChange w:id="16" w:author="Cashavelly, Thomas R" w:date="2014-02-18T16:35:00Z">
          <w:pPr>
            <w:pStyle w:val="Heading3"/>
          </w:pPr>
        </w:pPrChange>
      </w:pPr>
      <w:ins w:id="17" w:author="Cashavelly, Thomas R" w:date="2014-02-18T16:35:00Z">
        <w:r w:rsidRPr="002D2BE6">
          <w:rPr>
            <w:lang w:eastAsia="ja-JP"/>
          </w:rPr>
          <w:t>The GUI team has allocated the semester in a series of sprints to build and provide capability to the customer. Each sprint is designated for a specific capability to be developed, integrated and delivered. The team did an analysis of which capabilities should be lined up and implemented within each sprint.   The following figure depicts the schedule for the entire semester.</w:t>
        </w:r>
      </w:ins>
    </w:p>
    <w:p w:rsidR="00D300DF" w:rsidRDefault="00D300DF">
      <w:pPr>
        <w:rPr>
          <w:ins w:id="18" w:author="Cashavelly, Thomas R" w:date="2014-02-18T17:07:00Z"/>
        </w:rPr>
        <w:pPrChange w:id="19" w:author="Cashavelly, Thomas R" w:date="2014-02-18T16:35:00Z">
          <w:pPr>
            <w:pStyle w:val="Heading3"/>
          </w:pPr>
        </w:pPrChange>
      </w:pPr>
    </w:p>
    <w:p w:rsidR="00D300DF" w:rsidRDefault="00D300DF">
      <w:pPr>
        <w:rPr>
          <w:ins w:id="20" w:author="Cashavelly, Thomas R" w:date="2014-02-18T16:36:00Z"/>
        </w:rPr>
        <w:pPrChange w:id="21" w:author="Cashavelly, Thomas R" w:date="2014-02-18T16:35:00Z">
          <w:pPr>
            <w:pStyle w:val="Heading3"/>
          </w:pPr>
        </w:pPrChange>
      </w:pPr>
      <w:ins w:id="22" w:author="Cashavelly, Thomas R" w:date="2014-02-18T17:07:00Z">
        <w:r w:rsidRPr="001C4177">
          <w:rPr>
            <w:noProof/>
          </w:rPr>
          <w:drawing>
            <wp:inline distT="0" distB="0" distL="0" distR="0" wp14:anchorId="16D9F06A" wp14:editId="434C3A2F">
              <wp:extent cx="5486400" cy="31417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141785"/>
                      </a:xfrm>
                      <a:prstGeom prst="rect">
                        <a:avLst/>
                      </a:prstGeom>
                    </pic:spPr>
                  </pic:pic>
                </a:graphicData>
              </a:graphic>
            </wp:inline>
          </w:drawing>
        </w:r>
      </w:ins>
    </w:p>
    <w:p w:rsidR="00E10A78" w:rsidRDefault="00E10A78">
      <w:pPr>
        <w:rPr>
          <w:ins w:id="23" w:author="Cashavelly, Thomas R" w:date="2014-02-18T16:36:00Z"/>
        </w:rPr>
        <w:pPrChange w:id="24" w:author="Cashavelly, Thomas R" w:date="2014-02-18T16:35:00Z">
          <w:pPr>
            <w:pStyle w:val="Heading3"/>
          </w:pPr>
        </w:pPrChange>
      </w:pPr>
    </w:p>
    <w:p w:rsidR="00E10A78" w:rsidRDefault="00E10A78">
      <w:pPr>
        <w:rPr>
          <w:ins w:id="25" w:author="Cashavelly, Thomas R" w:date="2014-02-18T16:35:00Z"/>
        </w:rPr>
        <w:pPrChange w:id="26" w:author="Cashavelly, Thomas R" w:date="2014-02-18T16:35:00Z">
          <w:pPr>
            <w:pStyle w:val="Heading3"/>
          </w:pPr>
        </w:pPrChange>
      </w:pPr>
      <w:ins w:id="27" w:author="Cashavelly, Thomas R" w:date="2014-02-18T16:36:00Z">
        <w:r w:rsidRPr="00E10A78">
          <w:rPr>
            <w:lang w:eastAsia="ja-JP"/>
          </w:rPr>
          <w:t>A scrum meeting was a biweekly Tag up of the GUI team internally a</w:t>
        </w:r>
        <w:r>
          <w:rPr>
            <w:lang w:eastAsia="ja-JP"/>
          </w:rPr>
          <w:t>nd also with the entire ClubUML</w:t>
        </w:r>
        <w:r w:rsidRPr="00E10A78">
          <w:rPr>
            <w:lang w:eastAsia="ja-JP"/>
          </w:rPr>
          <w:t xml:space="preserve"> team. The purpose of the scrum is to synchronize with all of the team members of each member’s current status. The GUI team members thoroughly communicated throughout the scrum, however it is beneficial for them </w:t>
        </w:r>
        <w:r>
          <w:rPr>
            <w:lang w:eastAsia="ja-JP"/>
          </w:rPr>
          <w:t>to meet with the entire ClubUML</w:t>
        </w:r>
        <w:r w:rsidRPr="00E10A78">
          <w:rPr>
            <w:lang w:eastAsia="ja-JP"/>
          </w:rPr>
          <w:t xml:space="preserve"> team for an up to date status.</w:t>
        </w:r>
      </w:ins>
    </w:p>
    <w:p w:rsidR="002D2BE6" w:rsidRPr="00E03348" w:rsidRDefault="002D2BE6">
      <w:pPr>
        <w:rPr>
          <w:ins w:id="28" w:author="Cashavelly, Thomas R" w:date="2014-02-18T16:34:00Z"/>
        </w:rPr>
        <w:pPrChange w:id="29" w:author="Cashavelly, Thomas R" w:date="2014-02-18T16:35:00Z">
          <w:pPr>
            <w:pStyle w:val="Heading3"/>
          </w:pPr>
        </w:pPrChange>
      </w:pPr>
    </w:p>
    <w:p w:rsidR="00B877BA" w:rsidRDefault="00B877BA">
      <w:pPr>
        <w:pStyle w:val="Heading4"/>
        <w:pPrChange w:id="30" w:author="Cashavelly, Thomas R" w:date="2014-02-18T16:34:00Z">
          <w:pPr>
            <w:pStyle w:val="Heading3"/>
          </w:pPr>
        </w:pPrChange>
      </w:pPr>
      <w:r>
        <w:t>Sprint 1</w:t>
      </w:r>
    </w:p>
    <w:p w:rsidR="00986DAD" w:rsidRDefault="002331FF" w:rsidP="00B877BA">
      <w:pPr>
        <w:rPr>
          <w:lang w:eastAsia="ja-JP"/>
        </w:rPr>
      </w:pPr>
      <w:r>
        <w:rPr>
          <w:lang w:eastAsia="ja-JP"/>
        </w:rPr>
        <w:t xml:space="preserve">Sprint 1 was contained of one major effort broken down into tasks. The goal of Sprint 1 </w:t>
      </w:r>
      <w:del w:id="31" w:author="Cashavelly, Thomas R" w:date="2014-02-10T13:57:00Z">
        <w:r w:rsidDel="008376AB">
          <w:rPr>
            <w:lang w:eastAsia="ja-JP"/>
          </w:rPr>
          <w:delText>i</w:delText>
        </w:r>
        <w:r w:rsidR="000829EA" w:rsidDel="008376AB">
          <w:rPr>
            <w:lang w:eastAsia="ja-JP"/>
          </w:rPr>
          <w:delText>\</w:delText>
        </w:r>
      </w:del>
      <w:r w:rsidR="000829EA">
        <w:rPr>
          <w:lang w:eastAsia="ja-JP"/>
        </w:rPr>
        <w:t>was</w:t>
      </w:r>
      <w:r>
        <w:rPr>
          <w:lang w:eastAsia="ja-JP"/>
        </w:rPr>
        <w:t xml:space="preserve"> to migrate the existing Tab Navigation to the pages that did not exist</w:t>
      </w:r>
      <w:r w:rsidR="000829EA">
        <w:rPr>
          <w:lang w:eastAsia="ja-JP"/>
        </w:rPr>
        <w:t xml:space="preserve"> </w:t>
      </w:r>
      <w:r>
        <w:rPr>
          <w:lang w:eastAsia="ja-JP"/>
        </w:rPr>
        <w:t xml:space="preserve">the navigation to the user. </w:t>
      </w:r>
      <w:r w:rsidR="00986DAD">
        <w:rPr>
          <w:lang w:eastAsia="ja-JP"/>
        </w:rPr>
        <w:t>The tasks included:</w:t>
      </w:r>
    </w:p>
    <w:p w:rsidR="00986DAD" w:rsidRDefault="00986DAD" w:rsidP="00B877BA">
      <w:pPr>
        <w:rPr>
          <w:lang w:eastAsia="ja-JP"/>
        </w:rPr>
      </w:pPr>
    </w:p>
    <w:p w:rsidR="00986DAD" w:rsidRDefault="00986DAD" w:rsidP="00B877BA">
      <w:pPr>
        <w:rPr>
          <w:lang w:eastAsia="ja-JP"/>
        </w:rPr>
      </w:pPr>
      <w:r>
        <w:rPr>
          <w:lang w:eastAsia="ja-JP"/>
        </w:rPr>
        <w:t>1. Identify Code to migrate</w:t>
      </w:r>
    </w:p>
    <w:p w:rsidR="00986DAD" w:rsidRDefault="00986DAD" w:rsidP="00B877BA">
      <w:pPr>
        <w:rPr>
          <w:lang w:eastAsia="ja-JP"/>
        </w:rPr>
      </w:pPr>
      <w:r>
        <w:rPr>
          <w:lang w:eastAsia="ja-JP"/>
        </w:rPr>
        <w:t>2. Identify Pages to be supported</w:t>
      </w:r>
    </w:p>
    <w:p w:rsidR="00986DAD" w:rsidRDefault="00986DAD" w:rsidP="00B877BA">
      <w:pPr>
        <w:rPr>
          <w:lang w:eastAsia="ja-JP"/>
        </w:rPr>
      </w:pPr>
      <w:r>
        <w:rPr>
          <w:lang w:eastAsia="ja-JP"/>
        </w:rPr>
        <w:t>3. Migrate Code</w:t>
      </w:r>
    </w:p>
    <w:p w:rsidR="00986DAD" w:rsidRDefault="00986DAD" w:rsidP="00B877BA">
      <w:pPr>
        <w:rPr>
          <w:lang w:eastAsia="ja-JP"/>
        </w:rPr>
      </w:pPr>
      <w:r>
        <w:rPr>
          <w:lang w:eastAsia="ja-JP"/>
        </w:rPr>
        <w:t>4. Test</w:t>
      </w:r>
    </w:p>
    <w:p w:rsidR="00986DAD" w:rsidRDefault="00986DAD" w:rsidP="00B877BA">
      <w:pPr>
        <w:rPr>
          <w:lang w:eastAsia="ja-JP"/>
        </w:rPr>
      </w:pPr>
      <w:r>
        <w:rPr>
          <w:lang w:eastAsia="ja-JP"/>
        </w:rPr>
        <w:t>5. Documentation</w:t>
      </w:r>
    </w:p>
    <w:p w:rsidR="00986DAD" w:rsidRDefault="00986DAD" w:rsidP="00B877BA">
      <w:pPr>
        <w:rPr>
          <w:lang w:eastAsia="ja-JP"/>
        </w:rPr>
      </w:pPr>
    </w:p>
    <w:p w:rsidR="003F0F3A" w:rsidRDefault="003F0F3A">
      <w:pPr>
        <w:pStyle w:val="Heading4"/>
        <w:rPr>
          <w:lang w:eastAsia="ja-JP"/>
        </w:rPr>
        <w:pPrChange w:id="32" w:author="Cashavelly, Thomas R" w:date="2014-02-10T14:05:00Z">
          <w:pPr/>
        </w:pPrChange>
      </w:pPr>
      <w:r>
        <w:rPr>
          <w:lang w:eastAsia="ja-JP"/>
        </w:rPr>
        <w:lastRenderedPageBreak/>
        <w:t>Task 1</w:t>
      </w:r>
    </w:p>
    <w:p w:rsidR="003F0F3A" w:rsidRDefault="0002394F" w:rsidP="00B877BA">
      <w:pPr>
        <w:rPr>
          <w:lang w:eastAsia="ja-JP"/>
        </w:rPr>
      </w:pPr>
      <w:r>
        <w:rPr>
          <w:lang w:eastAsia="ja-JP"/>
        </w:rPr>
        <w:t>The team identified the following code to be migrated:</w:t>
      </w:r>
    </w:p>
    <w:p w:rsidR="0002394F" w:rsidRDefault="0002394F" w:rsidP="00B877BA">
      <w:pPr>
        <w:rPr>
          <w:lang w:eastAsia="ja-JP"/>
        </w:rPr>
      </w:pP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"myHeader"</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"banner"</w:t>
      </w:r>
      <w:r>
        <w:rPr>
          <w:rFonts w:ascii="Consolas" w:hAnsi="Consolas" w:cs="Consolas"/>
          <w:color w:val="008080"/>
          <w:sz w:val="20"/>
          <w:szCs w:val="20"/>
        </w:rPr>
        <w:t>&gt;</w:t>
      </w:r>
      <w:r>
        <w:rPr>
          <w:rFonts w:ascii="Consolas" w:hAnsi="Consolas" w:cs="Consolas"/>
          <w:color w:val="000000"/>
          <w:sz w:val="20"/>
          <w:szCs w:val="20"/>
        </w:rPr>
        <w:t>Class Diagrams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"Tabs1"</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ul</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"#tabs-1"</w:t>
      </w:r>
      <w:r>
        <w:rPr>
          <w:rFonts w:ascii="Consolas" w:hAnsi="Consolas" w:cs="Consolas"/>
          <w:color w:val="008080"/>
          <w:sz w:val="20"/>
          <w:szCs w:val="20"/>
        </w:rPr>
        <w:t>&gt;</w:t>
      </w:r>
      <w:r>
        <w:rPr>
          <w:rFonts w:ascii="Consolas" w:hAnsi="Consolas" w:cs="Consolas"/>
          <w:color w:val="000000"/>
          <w:sz w:val="20"/>
          <w:szCs w:val="20"/>
        </w:rPr>
        <w:t>Home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li</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"ManageProject"</w:t>
      </w:r>
      <w:r>
        <w:rPr>
          <w:rFonts w:ascii="Consolas" w:hAnsi="Consolas" w:cs="Consolas"/>
          <w:color w:val="008080"/>
          <w:sz w:val="20"/>
          <w:szCs w:val="20"/>
        </w:rPr>
        <w:t>&gt;</w:t>
      </w:r>
      <w:r>
        <w:rPr>
          <w:rFonts w:ascii="Consolas" w:hAnsi="Consolas" w:cs="Consolas"/>
          <w:color w:val="000000"/>
          <w:sz w:val="20"/>
          <w:szCs w:val="20"/>
        </w:rPr>
        <w:t>Project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li</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li</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"ManageContext"</w:t>
      </w:r>
      <w:r>
        <w:rPr>
          <w:rFonts w:ascii="Consolas" w:hAnsi="Consolas" w:cs="Consolas"/>
          <w:color w:val="008080"/>
          <w:sz w:val="20"/>
          <w:szCs w:val="20"/>
        </w:rPr>
        <w:t>&gt;</w:t>
      </w:r>
      <w:r>
        <w:rPr>
          <w:rFonts w:ascii="Consolas" w:hAnsi="Consolas" w:cs="Consolas"/>
          <w:color w:val="000000"/>
          <w:sz w:val="20"/>
          <w:szCs w:val="20"/>
        </w:rPr>
        <w:t>Context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li</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w:t>
      </w:r>
      <w:r>
        <w:rPr>
          <w:rFonts w:ascii="Consolas" w:hAnsi="Consolas" w:cs="Consolas"/>
          <w:color w:val="008080"/>
          <w:sz w:val="20"/>
          <w:szCs w:val="20"/>
        </w:rPr>
        <w:t>&gt;&lt;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"ManagePolicy"</w:t>
      </w:r>
      <w:r>
        <w:rPr>
          <w:rFonts w:ascii="Consolas" w:hAnsi="Consolas" w:cs="Consolas"/>
          <w:color w:val="008080"/>
          <w:sz w:val="20"/>
          <w:szCs w:val="20"/>
        </w:rPr>
        <w:t>&gt;</w:t>
      </w:r>
      <w:r>
        <w:rPr>
          <w:rFonts w:ascii="Consolas" w:hAnsi="Consolas" w:cs="Consolas"/>
          <w:color w:val="000000"/>
          <w:sz w:val="20"/>
          <w:szCs w:val="20"/>
        </w:rPr>
        <w:t>Policy</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li</w:t>
      </w:r>
      <w:r>
        <w:rPr>
          <w:rFonts w:ascii="Consolas" w:hAnsi="Consolas" w:cs="Consolas"/>
          <w:color w:val="008080"/>
          <w:sz w:val="20"/>
          <w:szCs w:val="20"/>
        </w:rPr>
        <w:t>&gt;</w:t>
      </w:r>
    </w:p>
    <w:p w:rsidR="0002394F" w:rsidRDefault="0002394F" w:rsidP="0002394F">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ul</w:t>
      </w:r>
      <w:r>
        <w:rPr>
          <w:rFonts w:ascii="Consolas" w:hAnsi="Consolas" w:cs="Consolas"/>
          <w:color w:val="008080"/>
          <w:sz w:val="20"/>
          <w:szCs w:val="20"/>
        </w:rPr>
        <w:t>&gt;</w:t>
      </w:r>
    </w:p>
    <w:p w:rsidR="0002394F" w:rsidRPr="0002394F" w:rsidRDefault="0002394F" w:rsidP="0002394F">
      <w:pPr>
        <w:ind w:firstLine="720"/>
        <w:rPr>
          <w:lang w:eastAsia="ja-JP"/>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3F0F3A" w:rsidRDefault="003F0F3A" w:rsidP="00B877BA">
      <w:pPr>
        <w:rPr>
          <w:i/>
          <w:lang w:eastAsia="ja-JP"/>
        </w:rPr>
      </w:pPr>
    </w:p>
    <w:p w:rsidR="0002394F" w:rsidRPr="0002394F" w:rsidRDefault="0002394F" w:rsidP="00B877BA">
      <w:pPr>
        <w:rPr>
          <w:lang w:eastAsia="ja-JP"/>
        </w:rPr>
      </w:pPr>
      <w:r w:rsidRPr="0002394F">
        <w:rPr>
          <w:lang w:eastAsia="ja-JP"/>
        </w:rPr>
        <w:t>In addition, the corresponding libraries also have to be carried over and be referenced.</w:t>
      </w:r>
    </w:p>
    <w:p w:rsidR="0002394F" w:rsidRDefault="0002394F" w:rsidP="00B877BA">
      <w:pPr>
        <w:rPr>
          <w:i/>
          <w:lang w:eastAsia="ja-JP"/>
        </w:rPr>
      </w:pPr>
    </w:p>
    <w:p w:rsidR="00986DAD" w:rsidRPr="003F0F3A" w:rsidRDefault="003F0F3A">
      <w:pPr>
        <w:pStyle w:val="Heading4"/>
        <w:rPr>
          <w:lang w:eastAsia="ja-JP"/>
        </w:rPr>
        <w:pPrChange w:id="33" w:author="Cashavelly, Thomas R" w:date="2014-02-10T14:05:00Z">
          <w:pPr/>
        </w:pPrChange>
      </w:pPr>
      <w:r w:rsidRPr="003F0F3A">
        <w:rPr>
          <w:lang w:eastAsia="ja-JP"/>
        </w:rPr>
        <w:t xml:space="preserve">Task </w:t>
      </w:r>
      <w:r>
        <w:rPr>
          <w:lang w:eastAsia="ja-JP"/>
        </w:rPr>
        <w:t>2</w:t>
      </w:r>
    </w:p>
    <w:p w:rsidR="003F0F3A" w:rsidRDefault="003F0F3A" w:rsidP="00B877BA">
      <w:pPr>
        <w:rPr>
          <w:lang w:eastAsia="ja-JP"/>
        </w:rPr>
      </w:pPr>
    </w:p>
    <w:p w:rsidR="00B877BA" w:rsidRDefault="00D60892" w:rsidP="00B877BA">
      <w:pPr>
        <w:rPr>
          <w:lang w:eastAsia="ja-JP"/>
        </w:rPr>
      </w:pPr>
      <w:r>
        <w:rPr>
          <w:lang w:eastAsia="ja-JP"/>
        </w:rPr>
        <w:t>The team identified the following pages to be updated:</w:t>
      </w:r>
    </w:p>
    <w:p w:rsidR="00D60892" w:rsidRDefault="00D60892" w:rsidP="00B877BA">
      <w:pPr>
        <w:rPr>
          <w:lang w:eastAsia="ja-JP"/>
        </w:rPr>
      </w:pPr>
    </w:p>
    <w:p w:rsidR="00D60892" w:rsidRDefault="001401DB" w:rsidP="00B877BA">
      <w:pPr>
        <w:rPr>
          <w:lang w:eastAsia="ja-JP"/>
        </w:rPr>
      </w:pPr>
      <w:r>
        <w:rPr>
          <w:lang w:eastAsia="ja-JP"/>
        </w:rPr>
        <w:t>ClassMerge.JSP</w:t>
      </w:r>
    </w:p>
    <w:p w:rsidR="00AE3C00" w:rsidRDefault="00AE3C00" w:rsidP="00B877BA">
      <w:pPr>
        <w:rPr>
          <w:lang w:eastAsia="ja-JP"/>
        </w:rPr>
      </w:pPr>
      <w:r>
        <w:rPr>
          <w:lang w:eastAsia="ja-JP"/>
        </w:rPr>
        <w:t>Promote.JSP</w:t>
      </w:r>
    </w:p>
    <w:p w:rsidR="00AE3C00" w:rsidRDefault="00AE3C00" w:rsidP="00B877BA">
      <w:pPr>
        <w:rPr>
          <w:lang w:eastAsia="ja-JP"/>
        </w:rPr>
      </w:pPr>
      <w:r>
        <w:rPr>
          <w:lang w:eastAsia="ja-JP"/>
        </w:rPr>
        <w:t>Compare.JSP</w:t>
      </w:r>
    </w:p>
    <w:p w:rsidR="00AE3C00" w:rsidRDefault="00AE3C00" w:rsidP="00B877BA">
      <w:pPr>
        <w:rPr>
          <w:lang w:eastAsia="ja-JP"/>
        </w:rPr>
      </w:pPr>
    </w:p>
    <w:p w:rsidR="00AE3C00" w:rsidRDefault="00AE3C00" w:rsidP="00B877BA">
      <w:pPr>
        <w:rPr>
          <w:lang w:eastAsia="ja-JP"/>
        </w:rPr>
      </w:pPr>
      <w:r>
        <w:rPr>
          <w:lang w:eastAsia="ja-JP"/>
        </w:rPr>
        <w:t>These pages are built of JavaScript, CSS and HTML to provide the user interface to the user. The goal and implementation of the sprint is to migrate the existing Tab navigation to these pages.</w:t>
      </w:r>
    </w:p>
    <w:p w:rsidR="00986DAD" w:rsidRDefault="00986DAD" w:rsidP="00B877BA">
      <w:pPr>
        <w:rPr>
          <w:lang w:eastAsia="ja-JP"/>
        </w:rPr>
      </w:pPr>
    </w:p>
    <w:p w:rsidR="00AE3C00" w:rsidRDefault="00AE3C00" w:rsidP="00B877BA">
      <w:pPr>
        <w:rPr>
          <w:lang w:eastAsia="ja-JP"/>
        </w:rPr>
      </w:pPr>
      <w:r>
        <w:rPr>
          <w:lang w:eastAsia="ja-JP"/>
        </w:rPr>
        <w:t>These pages initially did not have any navigation which was confusing to the user as they weren’t able to leave a project.</w:t>
      </w:r>
    </w:p>
    <w:p w:rsidR="003F0F3A" w:rsidRDefault="003F0F3A" w:rsidP="00B877BA">
      <w:pPr>
        <w:rPr>
          <w:lang w:eastAsia="ja-JP"/>
        </w:rPr>
      </w:pPr>
    </w:p>
    <w:p w:rsidR="003F0F3A" w:rsidRPr="00065F64" w:rsidRDefault="003F0F3A">
      <w:pPr>
        <w:pStyle w:val="Heading4"/>
        <w:rPr>
          <w:lang w:eastAsia="ja-JP"/>
        </w:rPr>
        <w:pPrChange w:id="34" w:author="Cashavelly, Thomas R" w:date="2014-02-10T14:06:00Z">
          <w:pPr/>
        </w:pPrChange>
      </w:pPr>
      <w:r w:rsidRPr="00065F64">
        <w:rPr>
          <w:lang w:eastAsia="ja-JP"/>
        </w:rPr>
        <w:t>Task 3</w:t>
      </w:r>
    </w:p>
    <w:p w:rsidR="003F0F3A" w:rsidRDefault="00065F64" w:rsidP="00B877BA">
      <w:pPr>
        <w:rPr>
          <w:lang w:eastAsia="ja-JP"/>
        </w:rPr>
      </w:pPr>
      <w:r>
        <w:rPr>
          <w:lang w:eastAsia="ja-JP"/>
        </w:rPr>
        <w:t>Task 3 is the effort to actually migrate and commit the code. Currently, the team migrated it over but have not committed anything yet.</w:t>
      </w:r>
    </w:p>
    <w:p w:rsidR="00065F64" w:rsidRDefault="00065F64" w:rsidP="00B877BA">
      <w:pPr>
        <w:rPr>
          <w:lang w:eastAsia="ja-JP"/>
        </w:rPr>
      </w:pPr>
    </w:p>
    <w:p w:rsidR="003F0F3A" w:rsidRPr="002D2BE6" w:rsidRDefault="003F0F3A">
      <w:pPr>
        <w:pStyle w:val="Heading4"/>
        <w:rPr>
          <w:lang w:eastAsia="ja-JP"/>
        </w:rPr>
        <w:pPrChange w:id="35" w:author="Cashavelly, Thomas R" w:date="2014-02-10T14:06:00Z">
          <w:pPr/>
        </w:pPrChange>
      </w:pPr>
      <w:r w:rsidRPr="002D2BE6">
        <w:rPr>
          <w:lang w:eastAsia="ja-JP"/>
        </w:rPr>
        <w:t>Task 4</w:t>
      </w:r>
    </w:p>
    <w:p w:rsidR="003F0F3A" w:rsidRDefault="00065F64" w:rsidP="00B877BA">
      <w:pPr>
        <w:rPr>
          <w:lang w:eastAsia="ja-JP"/>
        </w:rPr>
      </w:pPr>
      <w:r>
        <w:rPr>
          <w:lang w:eastAsia="ja-JP"/>
        </w:rPr>
        <w:t>The integration testing is comprised of once committed, the developers test the build with the main repository.</w:t>
      </w:r>
    </w:p>
    <w:p w:rsidR="00065F64" w:rsidRDefault="00065F64" w:rsidP="00B877BA">
      <w:pPr>
        <w:rPr>
          <w:lang w:eastAsia="ja-JP"/>
        </w:rPr>
      </w:pPr>
    </w:p>
    <w:p w:rsidR="003F0F3A" w:rsidRPr="002F3460" w:rsidRDefault="003F0F3A">
      <w:pPr>
        <w:pStyle w:val="Heading4"/>
        <w:rPr>
          <w:lang w:eastAsia="ja-JP"/>
        </w:rPr>
        <w:pPrChange w:id="36" w:author="Cashavelly, Thomas R" w:date="2014-02-10T14:06:00Z">
          <w:pPr/>
        </w:pPrChange>
      </w:pPr>
      <w:r w:rsidRPr="002F3460">
        <w:rPr>
          <w:lang w:eastAsia="ja-JP"/>
        </w:rPr>
        <w:t>Task 5</w:t>
      </w:r>
    </w:p>
    <w:p w:rsidR="003F0F3A" w:rsidRDefault="003F0F3A" w:rsidP="00B877BA">
      <w:pPr>
        <w:rPr>
          <w:lang w:eastAsia="ja-JP"/>
        </w:rPr>
      </w:pPr>
      <w:r>
        <w:rPr>
          <w:lang w:eastAsia="ja-JP"/>
        </w:rPr>
        <w:t>Documentation is a hu</w:t>
      </w:r>
      <w:r w:rsidR="002F3460">
        <w:rPr>
          <w:lang w:eastAsia="ja-JP"/>
        </w:rPr>
        <w:t>ge part of software development and provides current and future developers the ability to understand the system. The documentation for the sprint will be elaborated within this document.</w:t>
      </w:r>
    </w:p>
    <w:p w:rsidR="003F0F3A" w:rsidRDefault="003F0F3A" w:rsidP="00B877BA">
      <w:pPr>
        <w:rPr>
          <w:lang w:eastAsia="ja-JP"/>
        </w:rPr>
      </w:pPr>
    </w:p>
    <w:p w:rsidR="001401DB" w:rsidRDefault="001401DB" w:rsidP="00B877BA">
      <w:pPr>
        <w:rPr>
          <w:lang w:eastAsia="ja-JP"/>
        </w:rPr>
      </w:pPr>
    </w:p>
    <w:p w:rsidR="00226051" w:rsidDel="008376AB" w:rsidRDefault="00226051" w:rsidP="00226051">
      <w:pPr>
        <w:pStyle w:val="Heading4"/>
        <w:rPr>
          <w:del w:id="37" w:author="Cashavelly, Thomas R" w:date="2014-02-10T13:57:00Z"/>
          <w:lang w:eastAsia="ja-JP"/>
        </w:rPr>
      </w:pPr>
      <w:del w:id="38" w:author="Cashavelly, Thomas R" w:date="2014-02-10T13:57:00Z">
        <w:r w:rsidDel="008376AB">
          <w:rPr>
            <w:lang w:eastAsia="ja-JP"/>
          </w:rPr>
          <w:lastRenderedPageBreak/>
          <w:delText>Discussion Board Documentation</w:delText>
        </w:r>
      </w:del>
    </w:p>
    <w:p w:rsidR="00226051" w:rsidDel="008376AB" w:rsidRDefault="00226051" w:rsidP="00226051">
      <w:pPr>
        <w:rPr>
          <w:del w:id="39" w:author="Cashavelly, Thomas R" w:date="2014-02-10T13:57:00Z"/>
          <w:lang w:eastAsia="ja-JP"/>
        </w:rPr>
      </w:pPr>
    </w:p>
    <w:p w:rsidR="00226051" w:rsidRPr="00226051" w:rsidDel="008376AB" w:rsidRDefault="00226051" w:rsidP="00226051">
      <w:pPr>
        <w:rPr>
          <w:del w:id="40" w:author="Cashavelly, Thomas R" w:date="2014-02-10T13:57:00Z"/>
          <w:b/>
          <w:lang w:eastAsia="ja-JP"/>
        </w:rPr>
      </w:pPr>
      <w:del w:id="41" w:author="Cashavelly, Thomas R" w:date="2014-02-10T13:57:00Z">
        <w:r w:rsidRPr="00226051" w:rsidDel="008376AB">
          <w:rPr>
            <w:b/>
            <w:lang w:eastAsia="ja-JP"/>
          </w:rPr>
          <w:delText>KEN</w:delText>
        </w:r>
      </w:del>
    </w:p>
    <w:p w:rsidR="00226051" w:rsidDel="008376AB" w:rsidRDefault="00226051" w:rsidP="00226051">
      <w:pPr>
        <w:rPr>
          <w:del w:id="42" w:author="Cashavelly, Thomas R" w:date="2014-02-10T13:57:00Z"/>
          <w:lang w:eastAsia="ja-JP"/>
        </w:rPr>
      </w:pPr>
      <w:del w:id="43" w:author="Cashavelly, Thomas R" w:date="2014-02-10T13:57:00Z">
        <w:r w:rsidDel="008376AB">
          <w:rPr>
            <w:lang w:eastAsia="ja-JP"/>
          </w:rPr>
          <w:delText>Hi Tom,</w:delText>
        </w:r>
      </w:del>
    </w:p>
    <w:p w:rsidR="00226051" w:rsidDel="008376AB" w:rsidRDefault="00226051" w:rsidP="00226051">
      <w:pPr>
        <w:rPr>
          <w:del w:id="44" w:author="Cashavelly, Thomas R" w:date="2014-02-10T13:57:00Z"/>
          <w:lang w:eastAsia="ja-JP"/>
        </w:rPr>
      </w:pPr>
    </w:p>
    <w:p w:rsidR="00226051" w:rsidDel="008376AB" w:rsidRDefault="00226051" w:rsidP="00226051">
      <w:pPr>
        <w:rPr>
          <w:del w:id="45" w:author="Cashavelly, Thomas R" w:date="2014-02-10T13:57:00Z"/>
          <w:lang w:eastAsia="ja-JP"/>
        </w:rPr>
      </w:pPr>
      <w:del w:id="46" w:author="Cashavelly, Thomas R" w:date="2014-02-10T13:57:00Z">
        <w:r w:rsidDel="008376AB">
          <w:rPr>
            <w:lang w:eastAsia="ja-JP"/>
          </w:rPr>
          <w:delText>I managed to add the tabs into the Display page and it will successfully navigate you back to any of the startup page.</w:delText>
        </w:r>
      </w:del>
    </w:p>
    <w:p w:rsidR="00226051" w:rsidDel="008376AB" w:rsidRDefault="00226051" w:rsidP="00226051">
      <w:pPr>
        <w:rPr>
          <w:del w:id="47" w:author="Cashavelly, Thomas R" w:date="2014-02-10T13:57:00Z"/>
          <w:lang w:eastAsia="ja-JP"/>
        </w:rPr>
      </w:pPr>
    </w:p>
    <w:p w:rsidR="00226051" w:rsidDel="008376AB" w:rsidRDefault="00226051" w:rsidP="00226051">
      <w:pPr>
        <w:rPr>
          <w:del w:id="48" w:author="Cashavelly, Thomas R" w:date="2014-02-10T13:57:00Z"/>
          <w:lang w:eastAsia="ja-JP"/>
        </w:rPr>
      </w:pPr>
      <w:del w:id="49" w:author="Cashavelly, Thomas R" w:date="2014-02-10T13:57:00Z">
        <w:r w:rsidDel="008376AB">
          <w:rPr>
            <w:lang w:eastAsia="ja-JP"/>
          </w:rPr>
          <w:delText>Still left to do is formatting the tab look similar to the initial page. The Display page has too many overlapping css inheritence. So I'm not able to display the tab look properly. If you would like to take a stab at this as well, possibly together we'll be able to achieve this goal.</w:delText>
        </w:r>
      </w:del>
    </w:p>
    <w:p w:rsidR="00226051" w:rsidDel="008376AB" w:rsidRDefault="00226051" w:rsidP="00226051">
      <w:pPr>
        <w:rPr>
          <w:del w:id="50" w:author="Cashavelly, Thomas R" w:date="2014-02-10T13:57:00Z"/>
          <w:lang w:eastAsia="ja-JP"/>
        </w:rPr>
      </w:pPr>
    </w:p>
    <w:p w:rsidR="00226051" w:rsidDel="008376AB" w:rsidRDefault="00226051" w:rsidP="00226051">
      <w:pPr>
        <w:rPr>
          <w:del w:id="51" w:author="Cashavelly, Thomas R" w:date="2014-02-10T13:57:00Z"/>
          <w:lang w:eastAsia="ja-JP"/>
        </w:rPr>
      </w:pPr>
      <w:del w:id="52" w:author="Cashavelly, Thomas R" w:date="2014-02-10T13:57:00Z">
        <w:r w:rsidDel="008376AB">
          <w:rPr>
            <w:lang w:eastAsia="ja-JP"/>
          </w:rPr>
          <w:delText xml:space="preserve">Issue: Since the startup page is a LoginServlet the navigation on the Display menu will take you to the specific JSP page but not to the initial LoginServlet (if I redirect here - I get a 'Login Failed' screen) </w:delText>
        </w:r>
      </w:del>
    </w:p>
    <w:p w:rsidR="00226051" w:rsidDel="008376AB" w:rsidRDefault="00226051" w:rsidP="00226051">
      <w:pPr>
        <w:rPr>
          <w:del w:id="53" w:author="Cashavelly, Thomas R" w:date="2014-02-10T13:57:00Z"/>
          <w:lang w:eastAsia="ja-JP"/>
        </w:rPr>
      </w:pPr>
    </w:p>
    <w:p w:rsidR="00226051" w:rsidDel="008376AB" w:rsidRDefault="00226051" w:rsidP="00226051">
      <w:pPr>
        <w:rPr>
          <w:del w:id="54" w:author="Cashavelly, Thomas R" w:date="2014-02-10T13:57:00Z"/>
          <w:lang w:eastAsia="ja-JP"/>
        </w:rPr>
      </w:pPr>
      <w:del w:id="55" w:author="Cashavelly, Thomas R" w:date="2014-02-10T13:57:00Z">
        <w:r w:rsidDel="008376AB">
          <w:rPr>
            <w:lang w:eastAsia="ja-JP"/>
          </w:rPr>
          <w:delText>I attached the updated display.jsp file. Just replace the file in "WebContent &gt; WEB-INF &gt; JSP &gt; display.jsp"</w:delText>
        </w:r>
      </w:del>
    </w:p>
    <w:p w:rsidR="00226051" w:rsidDel="008376AB" w:rsidRDefault="00226051" w:rsidP="00226051">
      <w:pPr>
        <w:rPr>
          <w:del w:id="56" w:author="Cashavelly, Thomas R" w:date="2014-02-10T13:57:00Z"/>
          <w:lang w:eastAsia="ja-JP"/>
        </w:rPr>
      </w:pPr>
    </w:p>
    <w:p w:rsidR="00226051" w:rsidDel="008376AB" w:rsidRDefault="00226051" w:rsidP="00226051">
      <w:pPr>
        <w:rPr>
          <w:del w:id="57" w:author="Cashavelly, Thomas R" w:date="2014-02-10T13:57:00Z"/>
          <w:lang w:eastAsia="ja-JP"/>
        </w:rPr>
      </w:pPr>
      <w:del w:id="58" w:author="Cashavelly, Thomas R" w:date="2014-02-10T13:57:00Z">
        <w:r w:rsidDel="008376AB">
          <w:rPr>
            <w:lang w:eastAsia="ja-JP"/>
          </w:rPr>
          <w:delText>Cheers,</w:delText>
        </w:r>
      </w:del>
    </w:p>
    <w:p w:rsidR="00226051" w:rsidRPr="00226051" w:rsidDel="008376AB" w:rsidRDefault="00226051" w:rsidP="00226051">
      <w:pPr>
        <w:rPr>
          <w:del w:id="59" w:author="Cashavelly, Thomas R" w:date="2014-02-10T13:57:00Z"/>
          <w:lang w:eastAsia="ja-JP"/>
        </w:rPr>
      </w:pPr>
      <w:del w:id="60" w:author="Cashavelly, Thomas R" w:date="2014-02-10T13:57:00Z">
        <w:r w:rsidDel="008376AB">
          <w:rPr>
            <w:lang w:eastAsia="ja-JP"/>
          </w:rPr>
          <w:delText>Ken</w:delText>
        </w:r>
      </w:del>
    </w:p>
    <w:p w:rsidR="00226051" w:rsidDel="008376AB" w:rsidRDefault="00226051" w:rsidP="00226051">
      <w:pPr>
        <w:rPr>
          <w:del w:id="61" w:author="Cashavelly, Thomas R" w:date="2014-02-10T13:57:00Z"/>
          <w:lang w:eastAsia="ja-JP"/>
        </w:rPr>
      </w:pPr>
    </w:p>
    <w:p w:rsidR="00226051" w:rsidDel="008376AB" w:rsidRDefault="00226051" w:rsidP="00226051">
      <w:pPr>
        <w:rPr>
          <w:del w:id="62" w:author="Cashavelly, Thomas R" w:date="2014-02-10T13:57:00Z"/>
          <w:b/>
          <w:lang w:eastAsia="ja-JP"/>
        </w:rPr>
      </w:pPr>
      <w:del w:id="63" w:author="Cashavelly, Thomas R" w:date="2014-02-10T13:57:00Z">
        <w:r w:rsidDel="008376AB">
          <w:rPr>
            <w:b/>
            <w:lang w:eastAsia="ja-JP"/>
          </w:rPr>
          <w:delText>TOM</w:delText>
        </w:r>
      </w:del>
    </w:p>
    <w:p w:rsidR="00226051" w:rsidRPr="00226051" w:rsidDel="008376AB" w:rsidRDefault="00226051" w:rsidP="00226051">
      <w:pPr>
        <w:rPr>
          <w:del w:id="64" w:author="Cashavelly, Thomas R" w:date="2014-02-10T13:57:00Z"/>
          <w:lang w:eastAsia="ja-JP"/>
        </w:rPr>
      </w:pPr>
      <w:del w:id="65" w:author="Cashavelly, Thomas R" w:date="2014-02-10T13:57:00Z">
        <w:r w:rsidRPr="00226051" w:rsidDel="008376AB">
          <w:rPr>
            <w:lang w:eastAsia="ja-JP"/>
          </w:rPr>
          <w:delText>Hey Ken,</w:delText>
        </w:r>
      </w:del>
    </w:p>
    <w:p w:rsidR="00226051" w:rsidRPr="00226051" w:rsidDel="008376AB" w:rsidRDefault="00226051" w:rsidP="00226051">
      <w:pPr>
        <w:rPr>
          <w:del w:id="66" w:author="Cashavelly, Thomas R" w:date="2014-02-10T13:57:00Z"/>
          <w:lang w:eastAsia="ja-JP"/>
        </w:rPr>
      </w:pPr>
    </w:p>
    <w:p w:rsidR="00226051" w:rsidRPr="00226051" w:rsidDel="008376AB" w:rsidRDefault="00226051" w:rsidP="00226051">
      <w:pPr>
        <w:rPr>
          <w:del w:id="67" w:author="Cashavelly, Thomas R" w:date="2014-02-10T13:57:00Z"/>
          <w:lang w:eastAsia="ja-JP"/>
        </w:rPr>
      </w:pPr>
      <w:del w:id="68" w:author="Cashavelly, Thomas R" w:date="2014-02-10T13:57:00Z">
        <w:r w:rsidRPr="00226051" w:rsidDel="008376AB">
          <w:rPr>
            <w:lang w:eastAsia="ja-JP"/>
          </w:rPr>
          <w:delText>An additional jsp we may need to add is compare.jsp which is the next screen that compares the 2 images side-by-side. Unless you dont think that is the appropiate business logic. Also, we maybe we should change this name since it is very vague.</w:delText>
        </w:r>
      </w:del>
    </w:p>
    <w:p w:rsidR="00226051" w:rsidRPr="00226051" w:rsidDel="008376AB" w:rsidRDefault="00226051" w:rsidP="00226051">
      <w:pPr>
        <w:rPr>
          <w:del w:id="69" w:author="Cashavelly, Thomas R" w:date="2014-02-10T13:57:00Z"/>
          <w:lang w:eastAsia="ja-JP"/>
        </w:rPr>
      </w:pPr>
      <w:del w:id="70" w:author="Cashavelly, Thomas R" w:date="2014-02-10T13:57:00Z">
        <w:r w:rsidRPr="00226051" w:rsidDel="008376AB">
          <w:rPr>
            <w:lang w:eastAsia="ja-JP"/>
          </w:rPr>
          <w:delText>Also, I found a bug/hack</w:delText>
        </w:r>
      </w:del>
    </w:p>
    <w:p w:rsidR="00226051" w:rsidRPr="00226051" w:rsidDel="008376AB" w:rsidRDefault="00226051" w:rsidP="00226051">
      <w:pPr>
        <w:rPr>
          <w:del w:id="71" w:author="Cashavelly, Thomas R" w:date="2014-02-10T13:57:00Z"/>
          <w:lang w:eastAsia="ja-JP"/>
        </w:rPr>
      </w:pPr>
      <w:del w:id="72" w:author="Cashavelly, Thomas R" w:date="2014-02-10T13:57:00Z">
        <w:r w:rsidRPr="00226051" w:rsidDel="008376AB">
          <w:rPr>
            <w:lang w:eastAsia="ja-JP"/>
          </w:rPr>
          <w:delText>You don't need to log into ClubUML to see a project. You can just copy and paste the URL (if you know it). lol</w:delText>
        </w:r>
      </w:del>
    </w:p>
    <w:p w:rsidR="00226051" w:rsidRPr="00226051" w:rsidDel="008376AB" w:rsidRDefault="00226051" w:rsidP="00226051">
      <w:pPr>
        <w:rPr>
          <w:del w:id="73" w:author="Cashavelly, Thomas R" w:date="2014-02-10T13:57:00Z"/>
          <w:lang w:eastAsia="ja-JP"/>
        </w:rPr>
      </w:pPr>
      <w:del w:id="74" w:author="Cashavelly, Thomas R" w:date="2014-02-10T13:57:00Z">
        <w:r w:rsidRPr="00226051" w:rsidDel="008376AB">
          <w:rPr>
            <w:lang w:eastAsia="ja-JP"/>
          </w:rPr>
          <w:delText>i.e., localhost:8080/ ClubUMLSpring2013/Display? ProjectID=1</w:delText>
        </w:r>
      </w:del>
    </w:p>
    <w:p w:rsidR="00226051" w:rsidRPr="00226051" w:rsidDel="008376AB" w:rsidRDefault="00226051" w:rsidP="00226051">
      <w:pPr>
        <w:rPr>
          <w:del w:id="75" w:author="Cashavelly, Thomas R" w:date="2014-02-10T13:57:00Z"/>
          <w:lang w:eastAsia="ja-JP"/>
        </w:rPr>
      </w:pPr>
      <w:del w:id="76" w:author="Cashavelly, Thomas R" w:date="2014-02-10T13:57:00Z">
        <w:r w:rsidRPr="00226051" w:rsidDel="008376AB">
          <w:rPr>
            <w:lang w:eastAsia="ja-JP"/>
          </w:rPr>
          <w:delText>I found additional features the user can benefit from, they are added to JazzHub. These include:</w:delText>
        </w:r>
      </w:del>
    </w:p>
    <w:p w:rsidR="00226051" w:rsidRPr="00226051" w:rsidDel="008376AB" w:rsidRDefault="00226051" w:rsidP="00226051">
      <w:pPr>
        <w:rPr>
          <w:del w:id="77" w:author="Cashavelly, Thomas R" w:date="2014-02-10T13:57:00Z"/>
          <w:lang w:eastAsia="ja-JP"/>
        </w:rPr>
      </w:pPr>
      <w:del w:id="78" w:author="Cashavelly, Thomas R" w:date="2014-02-10T13:57:00Z">
        <w:r w:rsidRPr="00226051" w:rsidDel="008376AB">
          <w:rPr>
            <w:lang w:eastAsia="ja-JP"/>
          </w:rPr>
          <w:delText>- Progress bar for import documents</w:delText>
        </w:r>
      </w:del>
    </w:p>
    <w:p w:rsidR="00226051" w:rsidRPr="00226051" w:rsidDel="008376AB" w:rsidRDefault="00226051" w:rsidP="00226051">
      <w:pPr>
        <w:rPr>
          <w:del w:id="79" w:author="Cashavelly, Thomas R" w:date="2014-02-10T13:57:00Z"/>
          <w:lang w:eastAsia="ja-JP"/>
        </w:rPr>
      </w:pPr>
      <w:del w:id="80" w:author="Cashavelly, Thomas R" w:date="2014-02-10T13:57:00Z">
        <w:r w:rsidRPr="00226051" w:rsidDel="008376AB">
          <w:rPr>
            <w:lang w:eastAsia="ja-JP"/>
          </w:rPr>
          <w:delText>- Create a UI Framework</w:delText>
        </w:r>
      </w:del>
    </w:p>
    <w:p w:rsidR="00226051" w:rsidRPr="00226051" w:rsidDel="008376AB" w:rsidRDefault="00226051" w:rsidP="00226051">
      <w:pPr>
        <w:rPr>
          <w:del w:id="81" w:author="Cashavelly, Thomas R" w:date="2014-02-10T13:57:00Z"/>
          <w:lang w:eastAsia="ja-JP"/>
        </w:rPr>
      </w:pPr>
      <w:del w:id="82" w:author="Cashavelly, Thomas R" w:date="2014-02-10T13:57:00Z">
        <w:r w:rsidRPr="00226051" w:rsidDel="008376AB">
          <w:rPr>
            <w:lang w:eastAsia="ja-JP"/>
          </w:rPr>
          <w:delText>- Research into a new modern Navigation panel/tabs</w:delText>
        </w:r>
      </w:del>
    </w:p>
    <w:p w:rsidR="00226051" w:rsidRPr="00226051" w:rsidDel="008376AB" w:rsidRDefault="00226051" w:rsidP="00226051">
      <w:pPr>
        <w:rPr>
          <w:del w:id="83" w:author="Cashavelly, Thomas R" w:date="2014-02-10T13:57:00Z"/>
          <w:lang w:eastAsia="ja-JP"/>
        </w:rPr>
      </w:pPr>
      <w:del w:id="84" w:author="Cashavelly, Thomas R" w:date="2014-02-10T13:57:00Z">
        <w:r w:rsidRPr="00226051" w:rsidDel="008376AB">
          <w:rPr>
            <w:lang w:eastAsia="ja-JP"/>
          </w:rPr>
          <w:delText>Cheers,</w:delText>
        </w:r>
      </w:del>
    </w:p>
    <w:p w:rsidR="00226051" w:rsidDel="008376AB" w:rsidRDefault="00226051" w:rsidP="00226051">
      <w:pPr>
        <w:rPr>
          <w:del w:id="85" w:author="Cashavelly, Thomas R" w:date="2014-02-10T13:57:00Z"/>
          <w:lang w:eastAsia="ja-JP"/>
        </w:rPr>
      </w:pPr>
      <w:del w:id="86" w:author="Cashavelly, Thomas R" w:date="2014-02-10T13:57:00Z">
        <w:r w:rsidRPr="00226051" w:rsidDel="008376AB">
          <w:rPr>
            <w:lang w:eastAsia="ja-JP"/>
          </w:rPr>
          <w:delText>Tom</w:delText>
        </w:r>
      </w:del>
    </w:p>
    <w:p w:rsidR="00226051" w:rsidDel="008376AB" w:rsidRDefault="00226051" w:rsidP="00226051">
      <w:pPr>
        <w:rPr>
          <w:del w:id="87" w:author="Cashavelly, Thomas R" w:date="2014-02-10T13:57:00Z"/>
          <w:lang w:eastAsia="ja-JP"/>
        </w:rPr>
      </w:pPr>
    </w:p>
    <w:p w:rsidR="00226051" w:rsidDel="008376AB" w:rsidRDefault="00226051" w:rsidP="00226051">
      <w:pPr>
        <w:rPr>
          <w:del w:id="88" w:author="Cashavelly, Thomas R" w:date="2014-02-10T13:57:00Z"/>
          <w:b/>
          <w:lang w:eastAsia="ja-JP"/>
        </w:rPr>
      </w:pPr>
      <w:del w:id="89" w:author="Cashavelly, Thomas R" w:date="2014-02-10T13:57:00Z">
        <w:r w:rsidRPr="00226051" w:rsidDel="008376AB">
          <w:rPr>
            <w:b/>
            <w:lang w:eastAsia="ja-JP"/>
          </w:rPr>
          <w:delText>KEN</w:delText>
        </w:r>
      </w:del>
    </w:p>
    <w:p w:rsidR="00226051" w:rsidDel="008376AB" w:rsidRDefault="00226051" w:rsidP="00226051">
      <w:pPr>
        <w:rPr>
          <w:del w:id="90" w:author="Cashavelly, Thomas R" w:date="2014-02-10T13:57:00Z"/>
          <w:lang w:eastAsia="ja-JP"/>
        </w:rPr>
      </w:pPr>
      <w:del w:id="91" w:author="Cashavelly, Thomas R" w:date="2014-02-10T13:57:00Z">
        <w:r w:rsidDel="008376AB">
          <w:rPr>
            <w:lang w:eastAsia="ja-JP"/>
          </w:rPr>
          <w:delText xml:space="preserve">Sounds good. Those are great features we can consider. </w:delText>
        </w:r>
      </w:del>
    </w:p>
    <w:p w:rsidR="00226051" w:rsidDel="008376AB" w:rsidRDefault="00226051" w:rsidP="00226051">
      <w:pPr>
        <w:rPr>
          <w:del w:id="92" w:author="Cashavelly, Thomas R" w:date="2014-02-10T13:57:00Z"/>
          <w:lang w:eastAsia="ja-JP"/>
        </w:rPr>
      </w:pPr>
    </w:p>
    <w:p w:rsidR="00226051" w:rsidDel="008376AB" w:rsidRDefault="00226051" w:rsidP="00226051">
      <w:pPr>
        <w:rPr>
          <w:del w:id="93" w:author="Cashavelly, Thomas R" w:date="2014-02-10T13:57:00Z"/>
          <w:lang w:eastAsia="ja-JP"/>
        </w:rPr>
      </w:pPr>
      <w:del w:id="94" w:author="Cashavelly, Thomas R" w:date="2014-02-10T13:57:00Z">
        <w:r w:rsidDel="008376AB">
          <w:rPr>
            <w:lang w:eastAsia="ja-JP"/>
          </w:rPr>
          <w:delText>I've updated the CSS on the Display.JSP to get a better Menu look, closer to what the initial tab menu looks like. We can use this moving forward. I've attached the updated Display.JSP file here and also added it to JazzHub.</w:delText>
        </w:r>
      </w:del>
    </w:p>
    <w:p w:rsidR="00226051" w:rsidDel="008376AB" w:rsidRDefault="00226051" w:rsidP="00226051">
      <w:pPr>
        <w:rPr>
          <w:del w:id="95" w:author="Cashavelly, Thomas R" w:date="2014-02-10T13:57:00Z"/>
          <w:lang w:eastAsia="ja-JP"/>
        </w:rPr>
      </w:pPr>
    </w:p>
    <w:p w:rsidR="00226051" w:rsidRPr="00226051" w:rsidDel="008376AB" w:rsidRDefault="00226051" w:rsidP="00226051">
      <w:pPr>
        <w:rPr>
          <w:del w:id="96" w:author="Cashavelly, Thomas R" w:date="2014-02-10T13:57:00Z"/>
          <w:lang w:eastAsia="ja-JP"/>
        </w:rPr>
      </w:pPr>
      <w:del w:id="97" w:author="Cashavelly, Thomas R" w:date="2014-02-10T13:57:00Z">
        <w:r w:rsidDel="008376AB">
          <w:rPr>
            <w:lang w:eastAsia="ja-JP"/>
          </w:rPr>
          <w:delText>We can present and get buy-in from the rest of the group tomorrow.</w:delText>
        </w:r>
      </w:del>
    </w:p>
    <w:p w:rsidR="00B877BA" w:rsidRDefault="00B877BA" w:rsidP="00B877BA">
      <w:pPr>
        <w:pStyle w:val="Heading3"/>
        <w:rPr>
          <w:ins w:id="98" w:author="Cashavelly, Thomas R" w:date="2014-02-10T14:05:00Z"/>
        </w:rPr>
      </w:pPr>
      <w:r>
        <w:t>Sprint 2</w:t>
      </w:r>
    </w:p>
    <w:p w:rsidR="00962069" w:rsidRPr="002D2BE6" w:rsidRDefault="00962069">
      <w:pPr>
        <w:pPrChange w:id="99" w:author="Cashavelly, Thomas R" w:date="2014-02-10T14:05:00Z">
          <w:pPr>
            <w:pStyle w:val="Heading3"/>
          </w:pPr>
        </w:pPrChange>
      </w:pPr>
    </w:p>
    <w:p w:rsidR="00B877BA" w:rsidRPr="00962069" w:rsidRDefault="008376AB">
      <w:pPr>
        <w:pStyle w:val="Heading4"/>
        <w:rPr>
          <w:ins w:id="100" w:author="Cashavelly, Thomas R" w:date="2014-02-10T13:59:00Z"/>
          <w:rStyle w:val="Strong"/>
          <w:bCs w:val="0"/>
          <w:rPrChange w:id="101" w:author="Cashavelly, Thomas R" w:date="2014-02-10T14:05:00Z">
            <w:rPr>
              <w:ins w:id="102" w:author="Cashavelly, Thomas R" w:date="2014-02-10T13:59:00Z"/>
              <w:lang w:eastAsia="ja-JP"/>
            </w:rPr>
          </w:rPrChange>
        </w:rPr>
        <w:pPrChange w:id="103" w:author="Cashavelly, Thomas R" w:date="2014-02-10T14:05:00Z">
          <w:pPr/>
        </w:pPrChange>
      </w:pPr>
      <w:ins w:id="104" w:author="Cashavelly, Thomas R" w:date="2014-02-10T13:58:00Z">
        <w:r w:rsidRPr="00962069">
          <w:rPr>
            <w:rStyle w:val="Strong"/>
            <w:bCs w:val="0"/>
            <w:rPrChange w:id="105" w:author="Cashavelly, Thomas R" w:date="2014-02-10T14:05:00Z">
              <w:rPr>
                <w:lang w:eastAsia="ja-JP"/>
              </w:rPr>
            </w:rPrChange>
          </w:rPr>
          <w:t>Task 1</w:t>
        </w:r>
      </w:ins>
    </w:p>
    <w:p w:rsidR="008376AB" w:rsidRDefault="008376AB" w:rsidP="00B877BA">
      <w:pPr>
        <w:rPr>
          <w:ins w:id="106" w:author="Cashavelly, Thomas R" w:date="2014-02-10T13:58:00Z"/>
          <w:lang w:eastAsia="ja-JP"/>
        </w:rPr>
      </w:pPr>
      <w:ins w:id="107" w:author="Cashavelly, Thomas R" w:date="2014-02-10T13:59:00Z">
        <w:r>
          <w:rPr>
            <w:lang w:eastAsia="ja-JP"/>
          </w:rPr>
          <w:t xml:space="preserve">The team has identified </w:t>
        </w:r>
      </w:ins>
      <w:ins w:id="108" w:author="Cashavelly, Thomas R" w:date="2014-02-10T14:00:00Z">
        <w:r>
          <w:rPr>
            <w:lang w:eastAsia="ja-JP"/>
          </w:rPr>
          <w:t xml:space="preserve">the software GUI to be architected in a very inefficient way. </w:t>
        </w:r>
      </w:ins>
      <w:ins w:id="109" w:author="Cashavelly, Thomas R" w:date="2014-02-10T14:02:00Z">
        <w:r>
          <w:rPr>
            <w:lang w:eastAsia="ja-JP"/>
          </w:rPr>
          <w:t xml:space="preserve">The current implementation contains files and folders to be organized and designed not to a standard software </w:t>
        </w:r>
      </w:ins>
      <w:ins w:id="110" w:author="Cashavelly, Thomas R" w:date="2014-02-10T14:03:00Z">
        <w:r>
          <w:rPr>
            <w:lang w:eastAsia="ja-JP"/>
          </w:rPr>
          <w:t>implementation</w:t>
        </w:r>
      </w:ins>
      <w:ins w:id="111" w:author="Cashavelly, Thomas R" w:date="2014-02-10T14:02:00Z">
        <w:r>
          <w:rPr>
            <w:lang w:eastAsia="ja-JP"/>
          </w:rPr>
          <w:t>.</w:t>
        </w:r>
      </w:ins>
      <w:ins w:id="112" w:author="Cashavelly, Thomas R" w:date="2014-02-10T14:03:00Z">
        <w:r>
          <w:rPr>
            <w:lang w:eastAsia="ja-JP"/>
          </w:rPr>
          <w:t xml:space="preserve"> For example, the JSP point to individual CSS files, compared to pointing to a single source. Also, CSS logic is embedded within HTML files and JSPs.</w:t>
        </w:r>
      </w:ins>
    </w:p>
    <w:p w:rsidR="008376AB" w:rsidRDefault="008376AB" w:rsidP="00B877BA">
      <w:pPr>
        <w:rPr>
          <w:ins w:id="113" w:author="Cashavelly, Thomas R" w:date="2014-02-10T14:04:00Z"/>
          <w:lang w:eastAsia="ja-JP"/>
        </w:rPr>
      </w:pPr>
    </w:p>
    <w:p w:rsidR="008376AB" w:rsidRDefault="008376AB" w:rsidP="00B877BA">
      <w:pPr>
        <w:rPr>
          <w:ins w:id="114" w:author="Cashavelly, Thomas R" w:date="2014-02-10T14:04:00Z"/>
          <w:lang w:eastAsia="ja-JP"/>
        </w:rPr>
      </w:pPr>
      <w:ins w:id="115" w:author="Cashavelly, Thomas R" w:date="2014-02-10T14:04:00Z">
        <w:r>
          <w:rPr>
            <w:lang w:eastAsia="ja-JP"/>
          </w:rPr>
          <w:t>The task is for the team to research and investigate a new design and architecture for the application to be implemented for the GUI.</w:t>
        </w:r>
      </w:ins>
    </w:p>
    <w:p w:rsidR="008376AB" w:rsidRDefault="008376AB" w:rsidP="00B877BA">
      <w:pPr>
        <w:rPr>
          <w:ins w:id="116" w:author="Cashavelly, Thomas R" w:date="2014-02-10T13:58:00Z"/>
          <w:lang w:eastAsia="ja-JP"/>
        </w:rPr>
      </w:pPr>
    </w:p>
    <w:p w:rsidR="008376AB" w:rsidRDefault="008376AB">
      <w:pPr>
        <w:pStyle w:val="Heading4"/>
        <w:rPr>
          <w:ins w:id="117" w:author="Cashavelly, Thomas R" w:date="2014-02-10T13:58:00Z"/>
          <w:lang w:eastAsia="ja-JP"/>
        </w:rPr>
        <w:pPrChange w:id="118" w:author="Cashavelly, Thomas R" w:date="2014-02-10T14:06:00Z">
          <w:pPr/>
        </w:pPrChange>
      </w:pPr>
      <w:ins w:id="119" w:author="Cashavelly, Thomas R" w:date="2014-02-10T13:58:00Z">
        <w:r>
          <w:rPr>
            <w:lang w:eastAsia="ja-JP"/>
          </w:rPr>
          <w:t>Task 2</w:t>
        </w:r>
      </w:ins>
    </w:p>
    <w:p w:rsidR="008376AB" w:rsidRDefault="006621B2" w:rsidP="00B877BA">
      <w:pPr>
        <w:rPr>
          <w:ins w:id="120" w:author="Cashavelly, Thomas R" w:date="2014-02-10T14:06:00Z"/>
          <w:lang w:eastAsia="ja-JP"/>
        </w:rPr>
      </w:pPr>
      <w:ins w:id="121" w:author="Cashavelly, Thomas R" w:date="2014-02-10T14:06:00Z">
        <w:r>
          <w:rPr>
            <w:lang w:eastAsia="ja-JP"/>
          </w:rPr>
          <w:t xml:space="preserve">The team has </w:t>
        </w:r>
      </w:ins>
      <w:ins w:id="122" w:author="Cashavelly, Thomas R" w:date="2014-02-10T14:47:00Z">
        <w:r w:rsidR="00C43000">
          <w:rPr>
            <w:lang w:eastAsia="ja-JP"/>
          </w:rPr>
          <w:t>identified the possibility to migrate to new GUI look and feel for the navigation pane. This is to replace the current tab implementation. The team will look into the effort to replace and integrate with a new set of javascript libraries that are available.</w:t>
        </w:r>
      </w:ins>
    </w:p>
    <w:p w:rsidR="008951A3" w:rsidRDefault="008951A3" w:rsidP="00B877BA">
      <w:pPr>
        <w:rPr>
          <w:ins w:id="123" w:author="Cashavelly, Thomas R" w:date="2014-02-10T13:58:00Z"/>
          <w:lang w:eastAsia="ja-JP"/>
        </w:rPr>
      </w:pPr>
    </w:p>
    <w:p w:rsidR="008376AB" w:rsidRDefault="008376AB">
      <w:pPr>
        <w:pStyle w:val="Heading4"/>
        <w:rPr>
          <w:ins w:id="124" w:author="Cashavelly, Thomas R" w:date="2014-02-10T14:48:00Z"/>
          <w:lang w:eastAsia="ja-JP"/>
        </w:rPr>
        <w:pPrChange w:id="125" w:author="Cashavelly, Thomas R" w:date="2014-02-10T14:51:00Z">
          <w:pPr/>
        </w:pPrChange>
      </w:pPr>
      <w:ins w:id="126" w:author="Cashavelly, Thomas R" w:date="2014-02-10T13:58:00Z">
        <w:r>
          <w:rPr>
            <w:lang w:eastAsia="ja-JP"/>
          </w:rPr>
          <w:t>Task 3</w:t>
        </w:r>
      </w:ins>
    </w:p>
    <w:p w:rsidR="00C43000" w:rsidRDefault="00C43000" w:rsidP="00B877BA">
      <w:pPr>
        <w:rPr>
          <w:ins w:id="127" w:author="Cashavelly, Thomas R" w:date="2014-02-10T13:58:00Z"/>
          <w:lang w:eastAsia="ja-JP"/>
        </w:rPr>
      </w:pPr>
      <w:ins w:id="128" w:author="Cashavelly, Thomas R" w:date="2014-02-10T14:48:00Z">
        <w:r>
          <w:rPr>
            <w:lang w:eastAsia="ja-JP"/>
          </w:rPr>
          <w:t xml:space="preserve">The team has identified pieces of code that are spread across the system, not modular at all. Logic to support the tab menu was </w:t>
        </w:r>
      </w:ins>
      <w:ins w:id="129" w:author="Cashavelly, Thomas R" w:date="2014-02-10T14:50:00Z">
        <w:r>
          <w:rPr>
            <w:lang w:eastAsia="ja-JP"/>
          </w:rPr>
          <w:t>pieced</w:t>
        </w:r>
      </w:ins>
      <w:ins w:id="130" w:author="Cashavelly, Thomas R" w:date="2014-02-10T14:48:00Z">
        <w:r>
          <w:rPr>
            <w:lang w:eastAsia="ja-JP"/>
          </w:rPr>
          <w:t xml:space="preserve"> all over different files, compared to a standard framework.</w:t>
        </w:r>
      </w:ins>
      <w:ins w:id="131" w:author="Cashavelly, Thomas R" w:date="2014-02-10T14:50:00Z">
        <w:r w:rsidR="00A93053">
          <w:rPr>
            <w:lang w:eastAsia="ja-JP"/>
          </w:rPr>
          <w:t xml:space="preserve"> There is CSS logic for the tab in different JSP files which is not a </w:t>
        </w:r>
      </w:ins>
      <w:ins w:id="132" w:author="Cashavelly, Thomas R" w:date="2014-02-10T14:51:00Z">
        <w:r w:rsidR="00A93053">
          <w:rPr>
            <w:lang w:eastAsia="ja-JP"/>
          </w:rPr>
          <w:t>practice</w:t>
        </w:r>
      </w:ins>
      <w:ins w:id="133" w:author="Cashavelly, Thomas R" w:date="2014-02-10T14:50:00Z">
        <w:r w:rsidR="00A93053">
          <w:rPr>
            <w:lang w:eastAsia="ja-JP"/>
          </w:rPr>
          <w:t xml:space="preserve"> for web development.</w:t>
        </w:r>
      </w:ins>
      <w:ins w:id="134" w:author="Cashavelly, Thomas R" w:date="2014-02-10T14:48:00Z">
        <w:r>
          <w:rPr>
            <w:lang w:eastAsia="ja-JP"/>
          </w:rPr>
          <w:t xml:space="preserve"> </w:t>
        </w:r>
      </w:ins>
      <w:ins w:id="135" w:author="Cashavelly, Thomas R" w:date="2014-02-10T14:50:00Z">
        <w:r w:rsidR="00A93053">
          <w:rPr>
            <w:lang w:eastAsia="ja-JP"/>
          </w:rPr>
          <w:t xml:space="preserve">This drove the Task 1 for Sprint 2. </w:t>
        </w:r>
      </w:ins>
    </w:p>
    <w:p w:rsidR="008376AB" w:rsidDel="00A93053" w:rsidRDefault="008376AB" w:rsidP="00B877BA">
      <w:pPr>
        <w:rPr>
          <w:del w:id="136" w:author="Cashavelly, Thomas R" w:date="2014-02-10T14:51:00Z"/>
          <w:lang w:eastAsia="ja-JP"/>
        </w:rPr>
      </w:pPr>
    </w:p>
    <w:p w:rsidR="00B877BA" w:rsidRDefault="00B877BA" w:rsidP="00B877BA">
      <w:pPr>
        <w:pStyle w:val="Heading3"/>
      </w:pPr>
      <w:r>
        <w:t>Sprint 3</w:t>
      </w:r>
    </w:p>
    <w:p w:rsidR="00C67B83" w:rsidRDefault="00E22A8C">
      <w:pPr>
        <w:pStyle w:val="Heading4"/>
        <w:rPr>
          <w:ins w:id="137" w:author="Cashavelly, Thomas R" w:date="2014-02-18T17:09:00Z"/>
          <w:lang w:eastAsia="ja-JP"/>
        </w:rPr>
        <w:pPrChange w:id="138" w:author="Cashavelly, Thomas R" w:date="2014-02-18T17:09:00Z">
          <w:pPr/>
        </w:pPrChange>
      </w:pPr>
      <w:ins w:id="139" w:author="Cashavelly, Thomas R" w:date="2014-02-18T17:09:00Z">
        <w:r>
          <w:rPr>
            <w:lang w:eastAsia="ja-JP"/>
          </w:rPr>
          <w:t xml:space="preserve">Task 1: </w:t>
        </w:r>
      </w:ins>
      <w:ins w:id="140" w:author="Cashavelly, Thomas R" w:date="2014-02-18T17:39:00Z">
        <w:r w:rsidR="00A74FAB">
          <w:rPr>
            <w:lang w:eastAsia="ja-JP"/>
          </w:rPr>
          <w:t>Tab</w:t>
        </w:r>
      </w:ins>
      <w:ins w:id="141" w:author="Cashavelly, Thomas R" w:date="2014-02-18T17:09:00Z">
        <w:r>
          <w:rPr>
            <w:lang w:eastAsia="ja-JP"/>
          </w:rPr>
          <w:t xml:space="preserve"> Modernization Research</w:t>
        </w:r>
      </w:ins>
    </w:p>
    <w:p w:rsidR="00E22A8C" w:rsidRDefault="00E22A8C" w:rsidP="00E22A8C">
      <w:pPr>
        <w:rPr>
          <w:ins w:id="142" w:author="Cashavelly, Thomas R" w:date="2014-02-18T17:09:00Z"/>
          <w:lang w:eastAsia="ja-JP"/>
        </w:rPr>
      </w:pPr>
    </w:p>
    <w:p w:rsidR="00E22A8C" w:rsidRDefault="00E22A8C" w:rsidP="00E22A8C">
      <w:pPr>
        <w:rPr>
          <w:ins w:id="143" w:author="Cashavelly, Thomas R" w:date="2014-02-18T17:09:00Z"/>
          <w:lang w:eastAsia="ja-JP"/>
        </w:rPr>
      </w:pPr>
      <w:ins w:id="144" w:author="Cashavelly, Thomas R" w:date="2014-02-18T17:09:00Z">
        <w:r>
          <w:rPr>
            <w:lang w:eastAsia="ja-JP"/>
          </w:rPr>
          <w:t>The GUI team initiated the analysis to look into different modern tab navigation components. The purpose of providing a new tab view is to give the application a new look and feel to the user. instead of the team diving into creating a new tab navigation, the team did research fir existing implementations that could be reused and ported to clubuml in an easy low cost effort.</w:t>
        </w:r>
      </w:ins>
    </w:p>
    <w:p w:rsidR="00E22A8C" w:rsidRDefault="00E22A8C" w:rsidP="00E22A8C">
      <w:pPr>
        <w:rPr>
          <w:ins w:id="145" w:author="Cashavelly, Thomas R" w:date="2014-02-18T17:09:00Z"/>
          <w:lang w:eastAsia="ja-JP"/>
        </w:rPr>
      </w:pPr>
      <w:ins w:id="146" w:author="Cashavelly, Thomas R" w:date="2014-02-18T17:09:00Z">
        <w:r>
          <w:rPr>
            <w:lang w:eastAsia="ja-JP"/>
          </w:rPr>
          <w:t xml:space="preserve"> </w:t>
        </w:r>
      </w:ins>
    </w:p>
    <w:p w:rsidR="00E22A8C" w:rsidRDefault="00E22A8C" w:rsidP="00E22A8C">
      <w:pPr>
        <w:rPr>
          <w:ins w:id="147" w:author="Cashavelly, Thomas R" w:date="2014-02-18T17:09:00Z"/>
          <w:lang w:eastAsia="ja-JP"/>
        </w:rPr>
      </w:pPr>
      <w:ins w:id="148" w:author="Cashavelly, Thomas R" w:date="2014-02-18T17:09:00Z">
        <w:r>
          <w:rPr>
            <w:lang w:eastAsia="ja-JP"/>
          </w:rPr>
          <w:t>The Team looked into multiple different options that are both open source and licensed. The team found the following:</w:t>
        </w:r>
      </w:ins>
    </w:p>
    <w:p w:rsidR="00E22A8C" w:rsidRDefault="00E22A8C" w:rsidP="00E22A8C">
      <w:pPr>
        <w:rPr>
          <w:ins w:id="149" w:author="Cashavelly, Thomas R" w:date="2014-02-18T17:09:00Z"/>
          <w:lang w:eastAsia="ja-JP"/>
        </w:rPr>
      </w:pPr>
    </w:p>
    <w:p w:rsidR="00E22A8C" w:rsidRPr="00E22A8C" w:rsidRDefault="00E22A8C" w:rsidP="00E22A8C">
      <w:pPr>
        <w:rPr>
          <w:ins w:id="150" w:author="Cashavelly, Thomas R" w:date="2014-02-18T17:10:00Z"/>
          <w:lang w:eastAsia="ja-JP"/>
        </w:rPr>
      </w:pPr>
      <w:ins w:id="151" w:author="Cashavelly, Thomas R" w:date="2014-02-18T17:09:00Z">
        <w:r w:rsidRPr="00E22A8C">
          <w:rPr>
            <w:b/>
            <w:i/>
            <w:lang w:eastAsia="ja-JP"/>
            <w:rPrChange w:id="152" w:author="Cashavelly, Thomas R" w:date="2014-02-18T17:10:00Z">
              <w:rPr>
                <w:lang w:eastAsia="ja-JP"/>
              </w:rPr>
            </w:rPrChange>
          </w:rPr>
          <w:t>Easy tabs</w:t>
        </w:r>
        <w:r>
          <w:rPr>
            <w:b/>
            <w:lang w:eastAsia="ja-JP"/>
          </w:rPr>
          <w:t xml:space="preserve"> </w:t>
        </w:r>
      </w:ins>
      <w:ins w:id="153" w:author="Cashavelly, Thomas R" w:date="2014-02-18T17:10:00Z">
        <w:r>
          <w:rPr>
            <w:lang w:eastAsia="ja-JP"/>
          </w:rPr>
          <w:t>(http://os.alfajango.com/easytabs/)</w:t>
        </w:r>
      </w:ins>
    </w:p>
    <w:p w:rsidR="00E22A8C" w:rsidRDefault="00E22A8C" w:rsidP="00E22A8C">
      <w:pPr>
        <w:rPr>
          <w:ins w:id="154" w:author="Cashavelly, Thomas R" w:date="2014-02-18T17:09:00Z"/>
          <w:lang w:eastAsia="ja-JP"/>
        </w:rPr>
      </w:pPr>
      <w:ins w:id="155" w:author="Cashavelly, Thomas R" w:date="2014-02-18T17:09:00Z">
        <w:r>
          <w:rPr>
            <w:lang w:eastAsia="ja-JP"/>
          </w:rPr>
          <w:t xml:space="preserve">The easy tabs implementation provides the ability for a developer to </w:t>
        </w:r>
      </w:ins>
      <w:ins w:id="156" w:author="Cashavelly, Thomas R" w:date="2014-02-18T17:10:00Z">
        <w:r>
          <w:rPr>
            <w:lang w:eastAsia="ja-JP"/>
          </w:rPr>
          <w:t xml:space="preserve">apply a tab to multiple different CSS instances giving a different look and feel for multiple applications. </w:t>
        </w:r>
      </w:ins>
    </w:p>
    <w:p w:rsidR="00E22A8C" w:rsidRDefault="00E22A8C" w:rsidP="00E22A8C">
      <w:pPr>
        <w:rPr>
          <w:ins w:id="157" w:author="Cashavelly, Thomas R" w:date="2014-02-18T17:24:00Z"/>
          <w:lang w:eastAsia="ja-JP"/>
        </w:rPr>
      </w:pPr>
    </w:p>
    <w:p w:rsidR="00BC64AF" w:rsidRDefault="00BC64AF">
      <w:pPr>
        <w:jc w:val="center"/>
        <w:rPr>
          <w:ins w:id="158" w:author="Cashavelly, Thomas R" w:date="2014-02-18T17:24:00Z"/>
          <w:lang w:eastAsia="ja-JP"/>
        </w:rPr>
        <w:pPrChange w:id="159" w:author="Cashavelly, Thomas R" w:date="2014-02-18T17:24:00Z">
          <w:pPr/>
        </w:pPrChange>
      </w:pPr>
      <w:ins w:id="160" w:author="Cashavelly, Thomas R" w:date="2014-02-18T17:24:00Z">
        <w:r>
          <w:rPr>
            <w:noProof/>
          </w:rPr>
          <w:lastRenderedPageBreak/>
          <w:drawing>
            <wp:inline distT="0" distB="0" distL="0" distR="0" wp14:anchorId="3FB8A7C2" wp14:editId="28D536C0">
              <wp:extent cx="3482340" cy="2308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82340" cy="2308860"/>
                      </a:xfrm>
                      <a:prstGeom prst="rect">
                        <a:avLst/>
                      </a:prstGeom>
                    </pic:spPr>
                  </pic:pic>
                </a:graphicData>
              </a:graphic>
            </wp:inline>
          </w:drawing>
        </w:r>
      </w:ins>
    </w:p>
    <w:p w:rsidR="00BC64AF" w:rsidRDefault="00BC64AF" w:rsidP="00E22A8C">
      <w:pPr>
        <w:rPr>
          <w:ins w:id="161" w:author="Cashavelly, Thomas R" w:date="2014-02-18T17:09:00Z"/>
          <w:lang w:eastAsia="ja-JP"/>
        </w:rPr>
      </w:pPr>
    </w:p>
    <w:p w:rsidR="00E22A8C" w:rsidRDefault="00BC64AF">
      <w:pPr>
        <w:jc w:val="left"/>
        <w:rPr>
          <w:ins w:id="162" w:author="Cashavelly, Thomas R" w:date="2014-02-18T17:09:00Z"/>
          <w:lang w:eastAsia="ja-JP"/>
        </w:rPr>
        <w:pPrChange w:id="163" w:author="Cashavelly, Thomas R" w:date="2014-02-18T17:20:00Z">
          <w:pPr/>
        </w:pPrChange>
      </w:pPr>
      <w:ins w:id="164" w:author="Cashavelly, Thomas R" w:date="2014-02-18T17:20:00Z">
        <w:r w:rsidRPr="00BC64AF">
          <w:rPr>
            <w:b/>
            <w:i/>
            <w:lang w:eastAsia="ja-JP"/>
            <w:rPrChange w:id="165" w:author="Cashavelly, Thomas R" w:date="2014-02-18T17:20:00Z">
              <w:rPr>
                <w:lang w:eastAsia="ja-JP"/>
              </w:rPr>
            </w:rPrChange>
          </w:rPr>
          <w:t>Open Source Programmer</w:t>
        </w:r>
        <w:r>
          <w:rPr>
            <w:lang w:eastAsia="ja-JP"/>
          </w:rPr>
          <w:t xml:space="preserve"> (</w:t>
        </w:r>
      </w:ins>
      <w:ins w:id="166" w:author="Cashavelly, Thomas R" w:date="2014-02-18T17:09:00Z">
        <w:r w:rsidR="00E22A8C">
          <w:rPr>
            <w:lang w:eastAsia="ja-JP"/>
          </w:rPr>
          <w:t>http://opensourceprogrammer.blogspot.com/2010/01/tab-menu-in-javascript.html?m=1</w:t>
        </w:r>
      </w:ins>
      <w:ins w:id="167" w:author="Cashavelly, Thomas R" w:date="2014-02-18T17:20:00Z">
        <w:r>
          <w:rPr>
            <w:lang w:eastAsia="ja-JP"/>
          </w:rPr>
          <w:t>)</w:t>
        </w:r>
      </w:ins>
    </w:p>
    <w:p w:rsidR="00E22A8C" w:rsidRDefault="00BC64AF" w:rsidP="00E22A8C">
      <w:pPr>
        <w:rPr>
          <w:ins w:id="168" w:author="Cashavelly, Thomas R" w:date="2014-02-18T17:20:00Z"/>
          <w:lang w:eastAsia="ja-JP"/>
        </w:rPr>
      </w:pPr>
      <w:ins w:id="169" w:author="Cashavelly, Thomas R" w:date="2014-02-18T17:20:00Z">
        <w:r>
          <w:rPr>
            <w:lang w:eastAsia="ja-JP"/>
          </w:rPr>
          <w:t>The Open source programmer provides a library to create a simple tab menu within javascript with default actions and events to support the user.</w:t>
        </w:r>
      </w:ins>
    </w:p>
    <w:p w:rsidR="00BC64AF" w:rsidRDefault="00BC64AF" w:rsidP="00E22A8C">
      <w:pPr>
        <w:rPr>
          <w:ins w:id="170" w:author="Cashavelly, Thomas R" w:date="2014-02-18T17:20:00Z"/>
          <w:lang w:eastAsia="ja-JP"/>
        </w:rPr>
      </w:pPr>
    </w:p>
    <w:p w:rsidR="00BC64AF" w:rsidRDefault="00BC64AF">
      <w:pPr>
        <w:jc w:val="center"/>
        <w:rPr>
          <w:ins w:id="171" w:author="Cashavelly, Thomas R" w:date="2014-02-18T17:23:00Z"/>
          <w:lang w:eastAsia="ja-JP"/>
        </w:rPr>
        <w:pPrChange w:id="172" w:author="Cashavelly, Thomas R" w:date="2014-02-18T17:23:00Z">
          <w:pPr/>
        </w:pPrChange>
      </w:pPr>
      <w:ins w:id="173" w:author="Cashavelly, Thomas R" w:date="2014-02-18T17:23:00Z">
        <w:r>
          <w:rPr>
            <w:noProof/>
          </w:rPr>
          <w:drawing>
            <wp:inline distT="0" distB="0" distL="0" distR="0" wp14:anchorId="1B6F5DF1" wp14:editId="642D1F12">
              <wp:extent cx="2659380" cy="1104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59380" cy="1104900"/>
                      </a:xfrm>
                      <a:prstGeom prst="rect">
                        <a:avLst/>
                      </a:prstGeom>
                    </pic:spPr>
                  </pic:pic>
                </a:graphicData>
              </a:graphic>
            </wp:inline>
          </w:drawing>
        </w:r>
      </w:ins>
    </w:p>
    <w:p w:rsidR="00BC64AF" w:rsidRDefault="00BC64AF">
      <w:pPr>
        <w:jc w:val="center"/>
        <w:rPr>
          <w:ins w:id="174" w:author="Cashavelly, Thomas R" w:date="2014-02-18T17:09:00Z"/>
          <w:lang w:eastAsia="ja-JP"/>
        </w:rPr>
        <w:pPrChange w:id="175" w:author="Cashavelly, Thomas R" w:date="2014-02-18T17:23:00Z">
          <w:pPr/>
        </w:pPrChange>
      </w:pPr>
    </w:p>
    <w:p w:rsidR="00E22A8C" w:rsidRPr="00E22A8C" w:rsidRDefault="00BC64AF" w:rsidP="00E22A8C">
      <w:pPr>
        <w:rPr>
          <w:ins w:id="176" w:author="Cashavelly, Thomas R" w:date="2014-02-18T17:08:00Z"/>
          <w:lang w:eastAsia="ja-JP"/>
        </w:rPr>
      </w:pPr>
      <w:ins w:id="177" w:author="Cashavelly, Thomas R" w:date="2014-02-18T17:21:00Z">
        <w:r w:rsidRPr="00BC64AF">
          <w:rPr>
            <w:b/>
            <w:i/>
            <w:lang w:eastAsia="ja-JP"/>
            <w:rPrChange w:id="178" w:author="Cashavelly, Thomas R" w:date="2014-02-18T17:21:00Z">
              <w:rPr>
                <w:lang w:eastAsia="ja-JP"/>
              </w:rPr>
            </w:rPrChange>
          </w:rPr>
          <w:t>Tabber</w:t>
        </w:r>
        <w:r>
          <w:rPr>
            <w:lang w:eastAsia="ja-JP"/>
          </w:rPr>
          <w:t xml:space="preserve"> (</w:t>
        </w:r>
      </w:ins>
      <w:ins w:id="179" w:author="Cashavelly, Thomas R" w:date="2014-02-18T17:09:00Z">
        <w:r w:rsidR="00E22A8C">
          <w:rPr>
            <w:lang w:eastAsia="ja-JP"/>
          </w:rPr>
          <w:t>http://www.barelyfitz.com/projects/tabber/</w:t>
        </w:r>
      </w:ins>
      <w:ins w:id="180" w:author="Cashavelly, Thomas R" w:date="2014-02-18T17:21:00Z">
        <w:r>
          <w:rPr>
            <w:lang w:eastAsia="ja-JP"/>
          </w:rPr>
          <w:t>)</w:t>
        </w:r>
      </w:ins>
    </w:p>
    <w:p w:rsidR="00521B24" w:rsidRDefault="00BC64AF" w:rsidP="00C67B83">
      <w:pPr>
        <w:rPr>
          <w:ins w:id="181" w:author="Cashavelly, Thomas R" w:date="2014-02-18T17:21:00Z"/>
          <w:lang w:eastAsia="ja-JP"/>
        </w:rPr>
      </w:pPr>
      <w:ins w:id="182" w:author="Cashavelly, Thomas R" w:date="2014-02-18T17:21:00Z">
        <w:r>
          <w:rPr>
            <w:lang w:eastAsia="ja-JP"/>
          </w:rPr>
          <w:t>Tabber is an easy to use javascript tab library to be implemented within a web application. It automatically creates an HTML tab interface using the plug and play javascript.</w:t>
        </w:r>
      </w:ins>
    </w:p>
    <w:p w:rsidR="00BC64AF" w:rsidRDefault="00BC64AF" w:rsidP="00C67B83">
      <w:pPr>
        <w:rPr>
          <w:ins w:id="183" w:author="Cashavelly, Thomas R" w:date="2014-02-18T17:22:00Z"/>
          <w:lang w:eastAsia="ja-JP"/>
        </w:rPr>
      </w:pPr>
    </w:p>
    <w:p w:rsidR="00BC64AF" w:rsidRDefault="00BC64AF">
      <w:pPr>
        <w:jc w:val="center"/>
        <w:rPr>
          <w:ins w:id="184" w:author="Cashavelly, Thomas R" w:date="2014-02-18T17:37:00Z"/>
          <w:lang w:eastAsia="ja-JP"/>
        </w:rPr>
        <w:pPrChange w:id="185" w:author="Cashavelly, Thomas R" w:date="2014-02-18T17:23:00Z">
          <w:pPr/>
        </w:pPrChange>
      </w:pPr>
      <w:ins w:id="186" w:author="Cashavelly, Thomas R" w:date="2014-02-18T17:23:00Z">
        <w:r>
          <w:rPr>
            <w:noProof/>
          </w:rPr>
          <w:lastRenderedPageBreak/>
          <w:drawing>
            <wp:inline distT="0" distB="0" distL="0" distR="0" wp14:anchorId="6BF39555" wp14:editId="07626142">
              <wp:extent cx="4572000" cy="3520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0" cy="3520440"/>
                      </a:xfrm>
                      <a:prstGeom prst="rect">
                        <a:avLst/>
                      </a:prstGeom>
                    </pic:spPr>
                  </pic:pic>
                </a:graphicData>
              </a:graphic>
            </wp:inline>
          </w:drawing>
        </w:r>
      </w:ins>
    </w:p>
    <w:p w:rsidR="00F1077F" w:rsidRDefault="00F1077F">
      <w:pPr>
        <w:jc w:val="center"/>
        <w:rPr>
          <w:ins w:id="187" w:author="Cashavelly, Thomas R" w:date="2014-02-18T17:37:00Z"/>
          <w:lang w:eastAsia="ja-JP"/>
        </w:rPr>
        <w:pPrChange w:id="188" w:author="Cashavelly, Thomas R" w:date="2014-02-18T17:23:00Z">
          <w:pPr/>
        </w:pPrChange>
      </w:pPr>
    </w:p>
    <w:p w:rsidR="00F1077F" w:rsidRDefault="00F1077F">
      <w:pPr>
        <w:jc w:val="left"/>
        <w:rPr>
          <w:ins w:id="189" w:author="Cashavelly, Thomas R" w:date="2014-02-18T17:37:00Z"/>
          <w:lang w:eastAsia="ja-JP"/>
        </w:rPr>
        <w:pPrChange w:id="190" w:author="Cashavelly, Thomas R" w:date="2014-02-18T17:37:00Z">
          <w:pPr/>
        </w:pPrChange>
      </w:pPr>
      <w:ins w:id="191" w:author="Cashavelly, Thomas R" w:date="2014-02-18T17:37:00Z">
        <w:r>
          <w:rPr>
            <w:b/>
            <w:i/>
            <w:lang w:eastAsia="ja-JP"/>
          </w:rPr>
          <w:t xml:space="preserve">TinyDropdown 2 </w:t>
        </w:r>
        <w:r>
          <w:rPr>
            <w:lang w:eastAsia="ja-JP"/>
          </w:rPr>
          <w:t>(</w:t>
        </w:r>
      </w:ins>
      <w:ins w:id="192" w:author="Cashavelly, Thomas R" w:date="2014-02-18T17:39:00Z">
        <w:r w:rsidRPr="00F1077F">
          <w:rPr>
            <w:rPrChange w:id="193" w:author="Cashavelly, Thomas R" w:date="2014-02-18T17:39:00Z">
              <w:rPr>
                <w:rStyle w:val="Hyperlink"/>
                <w:rFonts w:ascii="Times New Roman" w:hAnsi="Times New Roman" w:cs="Times New Roman"/>
                <w:sz w:val="24"/>
                <w:szCs w:val="24"/>
                <w:lang w:eastAsia="ja-JP"/>
              </w:rPr>
            </w:rPrChange>
          </w:rPr>
          <w:t>http://sandbox.scriptiny.com/tinydropdown2/</w:t>
        </w:r>
      </w:ins>
      <w:ins w:id="194" w:author="Cashavelly, Thomas R" w:date="2014-02-18T17:37:00Z">
        <w:r>
          <w:rPr>
            <w:lang w:eastAsia="ja-JP"/>
          </w:rPr>
          <w:t>)</w:t>
        </w:r>
      </w:ins>
    </w:p>
    <w:p w:rsidR="00F1077F" w:rsidRDefault="00F1077F">
      <w:pPr>
        <w:jc w:val="left"/>
        <w:rPr>
          <w:ins w:id="195" w:author="Cashavelly, Thomas R" w:date="2014-02-18T17:38:00Z"/>
          <w:lang w:eastAsia="ja-JP"/>
        </w:rPr>
        <w:pPrChange w:id="196" w:author="Cashavelly, Thomas R" w:date="2014-02-18T17:37:00Z">
          <w:pPr/>
        </w:pPrChange>
      </w:pPr>
      <w:ins w:id="197" w:author="Cashavelly, Thomas R" w:date="2014-02-18T17:37:00Z">
        <w:r>
          <w:rPr>
            <w:lang w:eastAsia="ja-JP"/>
          </w:rPr>
          <w:t>TinyDropdown provides a modern easy to use tabbing interface. It gives the user the ability to see an animated tab bar for easy access to multiple different GUI panels and implementations.</w:t>
        </w:r>
      </w:ins>
      <w:ins w:id="198" w:author="Cashavelly, Thomas R" w:date="2014-02-18T17:39:00Z">
        <w:r w:rsidR="00032802">
          <w:rPr>
            <w:lang w:eastAsia="ja-JP"/>
          </w:rPr>
          <w:t xml:space="preserve"> It is easy for a developer to integrate and implement against their application.</w:t>
        </w:r>
      </w:ins>
    </w:p>
    <w:p w:rsidR="00F1077F" w:rsidRDefault="00F1077F">
      <w:pPr>
        <w:jc w:val="left"/>
        <w:rPr>
          <w:ins w:id="199" w:author="Cashavelly, Thomas R" w:date="2014-02-18T17:38:00Z"/>
          <w:lang w:eastAsia="ja-JP"/>
        </w:rPr>
        <w:pPrChange w:id="200" w:author="Cashavelly, Thomas R" w:date="2014-02-18T17:37:00Z">
          <w:pPr/>
        </w:pPrChange>
      </w:pPr>
    </w:p>
    <w:p w:rsidR="00F1077F" w:rsidRPr="00F1077F" w:rsidRDefault="00F1077F">
      <w:pPr>
        <w:jc w:val="center"/>
        <w:rPr>
          <w:ins w:id="201" w:author="Cashavelly, Thomas R" w:date="2014-02-18T17:37:00Z"/>
          <w:lang w:eastAsia="ja-JP"/>
        </w:rPr>
        <w:pPrChange w:id="202" w:author="Cashavelly, Thomas R" w:date="2014-02-18T17:39:00Z">
          <w:pPr/>
        </w:pPrChange>
      </w:pPr>
      <w:ins w:id="203" w:author="Cashavelly, Thomas R" w:date="2014-02-18T17:38:00Z">
        <w:r>
          <w:rPr>
            <w:noProof/>
          </w:rPr>
          <w:drawing>
            <wp:inline distT="0" distB="0" distL="0" distR="0">
              <wp:extent cx="4274820" cy="1851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1851660"/>
                      </a:xfrm>
                      <a:prstGeom prst="rect">
                        <a:avLst/>
                      </a:prstGeom>
                      <a:noFill/>
                      <a:ln>
                        <a:noFill/>
                      </a:ln>
                    </pic:spPr>
                  </pic:pic>
                </a:graphicData>
              </a:graphic>
            </wp:inline>
          </w:drawing>
        </w:r>
      </w:ins>
    </w:p>
    <w:p w:rsidR="00F1077F" w:rsidRDefault="00F1077F">
      <w:pPr>
        <w:jc w:val="center"/>
        <w:rPr>
          <w:ins w:id="204" w:author="Cashavelly, Thomas R" w:date="2014-02-19T07:38:00Z"/>
          <w:lang w:eastAsia="ja-JP"/>
        </w:rPr>
        <w:pPrChange w:id="205" w:author="Cashavelly, Thomas R" w:date="2014-02-18T17:23:00Z">
          <w:pPr/>
        </w:pPrChange>
      </w:pPr>
    </w:p>
    <w:p w:rsidR="007127FB" w:rsidRDefault="007127FB">
      <w:pPr>
        <w:pStyle w:val="Heading4"/>
        <w:rPr>
          <w:ins w:id="206" w:author="Cashavelly, Thomas R" w:date="2014-02-19T10:18:00Z"/>
          <w:lang w:eastAsia="ja-JP"/>
        </w:rPr>
        <w:pPrChange w:id="207" w:author="Cashavelly, Thomas R" w:date="2014-02-19T07:39:00Z">
          <w:pPr/>
        </w:pPrChange>
      </w:pPr>
      <w:ins w:id="208" w:author="Cashavelly, Thomas R" w:date="2014-02-19T10:18:00Z">
        <w:r>
          <w:rPr>
            <w:lang w:eastAsia="ja-JP"/>
          </w:rPr>
          <w:t>Tab Modernization Prototype</w:t>
        </w:r>
      </w:ins>
    </w:p>
    <w:p w:rsidR="007127FB" w:rsidRDefault="00AB18AA">
      <w:pPr>
        <w:rPr>
          <w:ins w:id="209" w:author="Cashavelly, Thomas R" w:date="2014-02-19T10:20:00Z"/>
          <w:lang w:eastAsia="ja-JP"/>
        </w:rPr>
      </w:pPr>
      <w:ins w:id="210" w:author="Cashavelly, Thomas R" w:date="2014-02-19T10:20:00Z">
        <w:r>
          <w:rPr>
            <w:lang w:eastAsia="ja-JP"/>
          </w:rPr>
          <w:t xml:space="preserve">The GUI team created a prototype to give the rest of the team a vision of a new implementation of a modern interface. </w:t>
        </w:r>
      </w:ins>
      <w:ins w:id="211" w:author="Cashavelly, Thomas R" w:date="2014-02-19T10:21:00Z">
        <w:r w:rsidR="00B66F7E">
          <w:rPr>
            <w:lang w:eastAsia="ja-JP"/>
          </w:rPr>
          <w:t>The decision</w:t>
        </w:r>
        <w:r w:rsidR="009302F9">
          <w:rPr>
            <w:lang w:eastAsia="ja-JP"/>
          </w:rPr>
          <w:t xml:space="preserve"> was made to utilize the TinyDropDown 2 library to use within the prototype. </w:t>
        </w:r>
        <w:r w:rsidR="00B66F7E">
          <w:rPr>
            <w:lang w:eastAsia="ja-JP"/>
          </w:rPr>
          <w:t>Changes were made to the home.jsp and also adding the set of the librarie</w:t>
        </w:r>
      </w:ins>
      <w:ins w:id="212" w:author="Cashavelly, Thomas R" w:date="2014-02-19T10:22:00Z">
        <w:r w:rsidR="00B66F7E">
          <w:rPr>
            <w:lang w:eastAsia="ja-JP"/>
          </w:rPr>
          <w:t>s used in referenced.</w:t>
        </w:r>
        <w:r w:rsidR="00C800D0">
          <w:rPr>
            <w:lang w:eastAsia="ja-JP"/>
          </w:rPr>
          <w:t xml:space="preserve"> A demonstration will be conducted to the team which there will be a decision be made for the next direction.</w:t>
        </w:r>
      </w:ins>
      <w:ins w:id="213" w:author="Cashavelly, Thomas R" w:date="2014-02-19T10:23:00Z">
        <w:r w:rsidR="007B2ADA">
          <w:rPr>
            <w:lang w:eastAsia="ja-JP"/>
          </w:rPr>
          <w:t xml:space="preserve"> A screen shot of the prototype is shown below.</w:t>
        </w:r>
      </w:ins>
      <w:ins w:id="214" w:author="Cashavelly, Thomas R" w:date="2014-02-19T10:21:00Z">
        <w:r w:rsidR="00B66F7E">
          <w:rPr>
            <w:lang w:eastAsia="ja-JP"/>
          </w:rPr>
          <w:t xml:space="preserve"> </w:t>
        </w:r>
      </w:ins>
    </w:p>
    <w:p w:rsidR="00AB18AA" w:rsidRDefault="00AB18AA">
      <w:pPr>
        <w:rPr>
          <w:ins w:id="215" w:author="Cashavelly, Thomas R" w:date="2014-02-19T10:20:00Z"/>
          <w:lang w:eastAsia="ja-JP"/>
        </w:rPr>
      </w:pPr>
    </w:p>
    <w:p w:rsidR="00AB18AA" w:rsidRDefault="00AB18AA">
      <w:pPr>
        <w:rPr>
          <w:ins w:id="216" w:author="Cashavelly, Thomas R" w:date="2014-02-19T10:19:00Z"/>
          <w:lang w:eastAsia="ja-JP"/>
        </w:rPr>
      </w:pPr>
      <w:ins w:id="217" w:author="Cashavelly, Thomas R" w:date="2014-02-19T10:20:00Z">
        <w:r>
          <w:rPr>
            <w:noProof/>
          </w:rPr>
          <w:drawing>
            <wp:inline distT="0" distB="0" distL="0" distR="0">
              <wp:extent cx="5486400" cy="3559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559810"/>
                      </a:xfrm>
                      <a:prstGeom prst="rect">
                        <a:avLst/>
                      </a:prstGeom>
                      <a:noFill/>
                      <a:ln>
                        <a:noFill/>
                      </a:ln>
                    </pic:spPr>
                  </pic:pic>
                </a:graphicData>
              </a:graphic>
            </wp:inline>
          </w:drawing>
        </w:r>
      </w:ins>
    </w:p>
    <w:p w:rsidR="007127FB" w:rsidRDefault="007127FB">
      <w:pPr>
        <w:rPr>
          <w:ins w:id="218" w:author="Cashavelly, Thomas R" w:date="2014-02-19T10:19:00Z"/>
          <w:lang w:eastAsia="ja-JP"/>
        </w:rPr>
      </w:pPr>
    </w:p>
    <w:p w:rsidR="007127FB" w:rsidRPr="007127FB" w:rsidRDefault="007127FB">
      <w:pPr>
        <w:rPr>
          <w:ins w:id="219" w:author="Cashavelly, Thomas R" w:date="2014-02-19T10:18:00Z"/>
          <w:lang w:eastAsia="ja-JP"/>
        </w:rPr>
      </w:pPr>
    </w:p>
    <w:p w:rsidR="00E03348" w:rsidRDefault="00E03348">
      <w:pPr>
        <w:pStyle w:val="Heading4"/>
        <w:rPr>
          <w:ins w:id="220" w:author="Cashavelly, Thomas R" w:date="2014-02-19T07:39:00Z"/>
          <w:lang w:eastAsia="ja-JP"/>
        </w:rPr>
        <w:pPrChange w:id="221" w:author="Cashavelly, Thomas R" w:date="2014-02-19T07:39:00Z">
          <w:pPr/>
        </w:pPrChange>
      </w:pPr>
      <w:ins w:id="222" w:author="Cashavelly, Thomas R" w:date="2014-02-19T07:39:00Z">
        <w:r>
          <w:rPr>
            <w:lang w:eastAsia="ja-JP"/>
          </w:rPr>
          <w:t>GUI Modernization Research</w:t>
        </w:r>
      </w:ins>
    </w:p>
    <w:p w:rsidR="003D6255" w:rsidRDefault="00B81A15">
      <w:pPr>
        <w:pStyle w:val="Heading4"/>
        <w:numPr>
          <w:ilvl w:val="0"/>
          <w:numId w:val="0"/>
        </w:numPr>
        <w:rPr>
          <w:ins w:id="223" w:author="Cashavelly, Thomas R" w:date="2014-02-19T08:06:00Z"/>
          <w:lang w:eastAsia="ja-JP"/>
        </w:rPr>
        <w:pPrChange w:id="224" w:author="Cashavelly, Thomas R" w:date="2014-02-19T08:03:00Z">
          <w:pPr/>
        </w:pPrChange>
      </w:pPr>
      <w:ins w:id="225" w:author="Cashavelly, Thomas R" w:date="2014-02-19T08:03:00Z">
        <w:r>
          <w:rPr>
            <w:b w:val="0"/>
            <w:lang w:eastAsia="ja-JP"/>
          </w:rPr>
          <w:t xml:space="preserve">The current implementation provides a messy and ugly </w:t>
        </w:r>
      </w:ins>
      <w:ins w:id="226" w:author="Cashavelly, Thomas R" w:date="2014-02-19T08:06:00Z">
        <w:r>
          <w:rPr>
            <w:b w:val="0"/>
            <w:lang w:eastAsia="ja-JP"/>
          </w:rPr>
          <w:t>GUI development. A couple of examples of poor development:</w:t>
        </w:r>
      </w:ins>
    </w:p>
    <w:p w:rsidR="00B81A15" w:rsidRDefault="00B81A15">
      <w:pPr>
        <w:rPr>
          <w:ins w:id="227" w:author="Cashavelly, Thomas R" w:date="2014-02-19T08:06:00Z"/>
          <w:lang w:eastAsia="ja-JP"/>
        </w:rPr>
      </w:pPr>
    </w:p>
    <w:p w:rsidR="00B81A15" w:rsidRDefault="00B81A15">
      <w:pPr>
        <w:pStyle w:val="ListParagraph"/>
        <w:numPr>
          <w:ilvl w:val="0"/>
          <w:numId w:val="33"/>
        </w:numPr>
        <w:rPr>
          <w:ins w:id="228" w:author="Cashavelly, Thomas R" w:date="2014-02-19T08:06:00Z"/>
          <w:lang w:eastAsia="ja-JP"/>
        </w:rPr>
        <w:pPrChange w:id="229" w:author="Cashavelly, Thomas R" w:date="2014-02-19T08:06:00Z">
          <w:pPr/>
        </w:pPrChange>
      </w:pPr>
      <w:ins w:id="230" w:author="Cashavelly, Thomas R" w:date="2014-02-19T08:06:00Z">
        <w:r>
          <w:rPr>
            <w:lang w:eastAsia="ja-JP"/>
          </w:rPr>
          <w:t>CSS implementation embedded in JSP and JS</w:t>
        </w:r>
      </w:ins>
    </w:p>
    <w:p w:rsidR="00B81A15" w:rsidRDefault="00B81A15">
      <w:pPr>
        <w:pStyle w:val="ListParagraph"/>
        <w:numPr>
          <w:ilvl w:val="0"/>
          <w:numId w:val="33"/>
        </w:numPr>
        <w:rPr>
          <w:ins w:id="231" w:author="Cashavelly, Thomas R" w:date="2014-02-19T08:06:00Z"/>
          <w:lang w:eastAsia="ja-JP"/>
        </w:rPr>
        <w:pPrChange w:id="232" w:author="Cashavelly, Thomas R" w:date="2014-02-19T08:06:00Z">
          <w:pPr/>
        </w:pPrChange>
      </w:pPr>
      <w:ins w:id="233" w:author="Cashavelly, Thomas R" w:date="2014-02-19T08:06:00Z">
        <w:r>
          <w:rPr>
            <w:lang w:eastAsia="ja-JP"/>
          </w:rPr>
          <w:t>Multiple instances of the same CSS file</w:t>
        </w:r>
      </w:ins>
    </w:p>
    <w:p w:rsidR="00B81A15" w:rsidRDefault="00B81A15">
      <w:pPr>
        <w:pStyle w:val="ListParagraph"/>
        <w:numPr>
          <w:ilvl w:val="0"/>
          <w:numId w:val="33"/>
        </w:numPr>
        <w:rPr>
          <w:ins w:id="234" w:author="Cashavelly, Thomas R" w:date="2014-02-19T08:07:00Z"/>
          <w:lang w:eastAsia="ja-JP"/>
        </w:rPr>
        <w:pPrChange w:id="235" w:author="Cashavelly, Thomas R" w:date="2014-02-19T08:06:00Z">
          <w:pPr/>
        </w:pPrChange>
      </w:pPr>
      <w:ins w:id="236" w:author="Cashavelly, Thomas R" w:date="2014-02-19T08:07:00Z">
        <w:r>
          <w:rPr>
            <w:lang w:eastAsia="ja-JP"/>
          </w:rPr>
          <w:t>JSPs in WEB-INF directory, this directory is for web information and references</w:t>
        </w:r>
      </w:ins>
    </w:p>
    <w:p w:rsidR="00B81A15" w:rsidRDefault="00B81A15">
      <w:pPr>
        <w:pStyle w:val="ListParagraph"/>
        <w:numPr>
          <w:ilvl w:val="0"/>
          <w:numId w:val="33"/>
        </w:numPr>
        <w:rPr>
          <w:ins w:id="237" w:author="Cashavelly, Thomas R" w:date="2014-02-19T08:08:00Z"/>
          <w:lang w:eastAsia="ja-JP"/>
        </w:rPr>
        <w:pPrChange w:id="238" w:author="Cashavelly, Thomas R" w:date="2014-02-19T08:06:00Z">
          <w:pPr/>
        </w:pPrChange>
      </w:pPr>
      <w:ins w:id="239" w:author="Cashavelly, Thomas R" w:date="2014-02-19T08:07:00Z">
        <w:r>
          <w:rPr>
            <w:lang w:eastAsia="ja-JP"/>
          </w:rPr>
          <w:t>No folder/file structure, files are scattered with no organization</w:t>
        </w:r>
      </w:ins>
    </w:p>
    <w:p w:rsidR="004958B2" w:rsidRDefault="004958B2" w:rsidP="004958B2">
      <w:pPr>
        <w:rPr>
          <w:ins w:id="240" w:author="Cashavelly, Thomas R" w:date="2014-02-19T08:08:00Z"/>
          <w:lang w:eastAsia="ja-JP"/>
        </w:rPr>
      </w:pPr>
    </w:p>
    <w:p w:rsidR="004958B2" w:rsidRDefault="004958B2" w:rsidP="004958B2">
      <w:pPr>
        <w:rPr>
          <w:ins w:id="241" w:author="Cashavelly, Thomas R" w:date="2014-02-19T08:08:00Z"/>
          <w:lang w:eastAsia="ja-JP"/>
        </w:rPr>
      </w:pPr>
      <w:ins w:id="242" w:author="Cashavelly, Thomas R" w:date="2014-02-19T08:08:00Z">
        <w:r>
          <w:rPr>
            <w:lang w:eastAsia="ja-JP"/>
          </w:rPr>
          <w:t>The proposed new framework is as follows</w:t>
        </w:r>
      </w:ins>
      <w:ins w:id="243" w:author="Cashavelly, Thomas R" w:date="2014-02-19T09:44:00Z">
        <w:r w:rsidR="00DD2F2D">
          <w:rPr>
            <w:lang w:eastAsia="ja-JP"/>
          </w:rPr>
          <w:t xml:space="preserve"> under the Web Content Folder</w:t>
        </w:r>
      </w:ins>
      <w:ins w:id="244" w:author="Cashavelly, Thomas R" w:date="2014-02-19T08:08:00Z">
        <w:r>
          <w:rPr>
            <w:lang w:eastAsia="ja-JP"/>
          </w:rPr>
          <w:t>:</w:t>
        </w:r>
      </w:ins>
    </w:p>
    <w:p w:rsidR="004958B2" w:rsidRDefault="004958B2" w:rsidP="004958B2">
      <w:pPr>
        <w:rPr>
          <w:ins w:id="245" w:author="Cashavelly, Thomas R" w:date="2014-02-19T08:09:00Z"/>
          <w:lang w:eastAsia="ja-JP"/>
        </w:rPr>
      </w:pPr>
    </w:p>
    <w:p w:rsidR="00264243" w:rsidRDefault="00264243" w:rsidP="004958B2">
      <w:pPr>
        <w:rPr>
          <w:ins w:id="246" w:author="Cashavelly, Thomas R" w:date="2014-02-19T10:16:00Z"/>
          <w:lang w:eastAsia="ja-JP"/>
        </w:rPr>
      </w:pPr>
      <w:ins w:id="247" w:author="Cashavelly, Thomas R" w:date="2014-02-19T10:16:00Z">
        <w:r>
          <w:rPr>
            <w:lang w:eastAsia="ja-JP"/>
          </w:rPr>
          <w:t>1. Global Servlet</w:t>
        </w:r>
      </w:ins>
    </w:p>
    <w:p w:rsidR="00264243" w:rsidRDefault="00264243">
      <w:pPr>
        <w:ind w:firstLine="720"/>
        <w:rPr>
          <w:ins w:id="248" w:author="Cashavelly, Thomas R" w:date="2014-02-19T10:16:00Z"/>
          <w:lang w:eastAsia="ja-JP"/>
        </w:rPr>
        <w:pPrChange w:id="249" w:author="Cashavelly, Thomas R" w:date="2014-02-19T10:17:00Z">
          <w:pPr/>
        </w:pPrChange>
      </w:pPr>
      <w:ins w:id="250" w:author="Cashavelly, Thomas R" w:date="2014-02-19T10:16:00Z">
        <w:r>
          <w:rPr>
            <w:lang w:eastAsia="ja-JP"/>
          </w:rPr>
          <w:t>- JSPs</w:t>
        </w:r>
      </w:ins>
    </w:p>
    <w:p w:rsidR="00264243" w:rsidRDefault="00264243" w:rsidP="004958B2">
      <w:pPr>
        <w:rPr>
          <w:ins w:id="251" w:author="Cashavelly, Thomas R" w:date="2014-02-19T10:16:00Z"/>
          <w:lang w:eastAsia="ja-JP"/>
        </w:rPr>
      </w:pPr>
    </w:p>
    <w:p w:rsidR="00DD2F2D" w:rsidRDefault="00264243" w:rsidP="004958B2">
      <w:pPr>
        <w:rPr>
          <w:ins w:id="252" w:author="Cashavelly, Thomas R" w:date="2014-02-19T09:47:00Z"/>
          <w:lang w:eastAsia="ja-JP"/>
        </w:rPr>
      </w:pPr>
      <w:ins w:id="253" w:author="Cashavelly, Thomas R" w:date="2014-02-19T10:16:00Z">
        <w:r>
          <w:rPr>
            <w:lang w:eastAsia="ja-JP"/>
          </w:rPr>
          <w:t>2</w:t>
        </w:r>
      </w:ins>
      <w:ins w:id="254" w:author="Cashavelly, Thomas R" w:date="2014-02-19T09:44:00Z">
        <w:r w:rsidR="00DD2F2D">
          <w:rPr>
            <w:lang w:eastAsia="ja-JP"/>
          </w:rPr>
          <w:t xml:space="preserve">. </w:t>
        </w:r>
      </w:ins>
      <w:ins w:id="255" w:author="Cashavelly, Thomas R" w:date="2014-02-19T09:45:00Z">
        <w:r w:rsidR="00DD2F2D">
          <w:rPr>
            <w:lang w:eastAsia="ja-JP"/>
          </w:rPr>
          <w:t>Home</w:t>
        </w:r>
      </w:ins>
    </w:p>
    <w:p w:rsidR="00A06065" w:rsidRDefault="009871E9">
      <w:pPr>
        <w:ind w:firstLine="720"/>
        <w:rPr>
          <w:ins w:id="256" w:author="Cashavelly, Thomas R" w:date="2014-02-19T09:52:00Z"/>
          <w:lang w:eastAsia="ja-JP"/>
        </w:rPr>
        <w:pPrChange w:id="257" w:author="Cashavelly, Thomas R" w:date="2014-02-19T10:17:00Z">
          <w:pPr/>
        </w:pPrChange>
      </w:pPr>
      <w:ins w:id="258" w:author="Cashavelly, Thomas R" w:date="2014-02-19T09:52:00Z">
        <w:r>
          <w:rPr>
            <w:lang w:eastAsia="ja-JP"/>
          </w:rPr>
          <w:t>- JSPs/HTML Files</w:t>
        </w:r>
      </w:ins>
    </w:p>
    <w:p w:rsidR="009871E9" w:rsidRDefault="009871E9" w:rsidP="004958B2">
      <w:pPr>
        <w:rPr>
          <w:ins w:id="259" w:author="Cashavelly, Thomas R" w:date="2014-02-19T09:45:00Z"/>
          <w:lang w:eastAsia="ja-JP"/>
        </w:rPr>
      </w:pPr>
    </w:p>
    <w:p w:rsidR="00DD2F2D" w:rsidRDefault="00264243" w:rsidP="004958B2">
      <w:pPr>
        <w:rPr>
          <w:ins w:id="260" w:author="Cashavelly, Thomas R" w:date="2014-02-19T09:45:00Z"/>
          <w:lang w:eastAsia="ja-JP"/>
        </w:rPr>
      </w:pPr>
      <w:ins w:id="261" w:author="Cashavelly, Thomas R" w:date="2014-02-19T10:16:00Z">
        <w:r>
          <w:rPr>
            <w:lang w:eastAsia="ja-JP"/>
          </w:rPr>
          <w:t>3</w:t>
        </w:r>
      </w:ins>
      <w:ins w:id="262" w:author="Cashavelly, Thomas R" w:date="2014-02-19T09:45:00Z">
        <w:r w:rsidR="00DD2F2D">
          <w:rPr>
            <w:lang w:eastAsia="ja-JP"/>
          </w:rPr>
          <w:t>. Project</w:t>
        </w:r>
      </w:ins>
    </w:p>
    <w:p w:rsidR="009871E9" w:rsidRDefault="009871E9">
      <w:pPr>
        <w:ind w:firstLine="720"/>
        <w:rPr>
          <w:ins w:id="263" w:author="Cashavelly, Thomas R" w:date="2014-02-19T09:52:00Z"/>
          <w:lang w:eastAsia="ja-JP"/>
        </w:rPr>
        <w:pPrChange w:id="264" w:author="Cashavelly, Thomas R" w:date="2014-02-19T10:17:00Z">
          <w:pPr/>
        </w:pPrChange>
      </w:pPr>
      <w:ins w:id="265" w:author="Cashavelly, Thomas R" w:date="2014-02-19T09:52:00Z">
        <w:r>
          <w:rPr>
            <w:lang w:eastAsia="ja-JP"/>
          </w:rPr>
          <w:t>- JSPs/HTML Files</w:t>
        </w:r>
      </w:ins>
    </w:p>
    <w:p w:rsidR="00DD2F2D" w:rsidRDefault="00DD2F2D" w:rsidP="004958B2">
      <w:pPr>
        <w:rPr>
          <w:ins w:id="266" w:author="Cashavelly, Thomas R" w:date="2014-02-19T09:45:00Z"/>
          <w:lang w:eastAsia="ja-JP"/>
        </w:rPr>
      </w:pPr>
    </w:p>
    <w:p w:rsidR="00DD2F2D" w:rsidRDefault="00264243" w:rsidP="004958B2">
      <w:pPr>
        <w:rPr>
          <w:ins w:id="267" w:author="Cashavelly, Thomas R" w:date="2014-02-19T09:45:00Z"/>
          <w:lang w:eastAsia="ja-JP"/>
        </w:rPr>
      </w:pPr>
      <w:ins w:id="268" w:author="Cashavelly, Thomas R" w:date="2014-02-19T10:16:00Z">
        <w:r>
          <w:rPr>
            <w:lang w:eastAsia="ja-JP"/>
          </w:rPr>
          <w:t>4</w:t>
        </w:r>
      </w:ins>
      <w:ins w:id="269" w:author="Cashavelly, Thomas R" w:date="2014-02-19T09:45:00Z">
        <w:r w:rsidR="00DD2F2D">
          <w:rPr>
            <w:lang w:eastAsia="ja-JP"/>
          </w:rPr>
          <w:t>. Policy</w:t>
        </w:r>
      </w:ins>
    </w:p>
    <w:p w:rsidR="009871E9" w:rsidRDefault="009871E9">
      <w:pPr>
        <w:ind w:firstLine="720"/>
        <w:rPr>
          <w:ins w:id="270" w:author="Cashavelly, Thomas R" w:date="2014-02-19T09:52:00Z"/>
          <w:lang w:eastAsia="ja-JP"/>
        </w:rPr>
        <w:pPrChange w:id="271" w:author="Cashavelly, Thomas R" w:date="2014-02-19T10:17:00Z">
          <w:pPr/>
        </w:pPrChange>
      </w:pPr>
      <w:ins w:id="272" w:author="Cashavelly, Thomas R" w:date="2014-02-19T09:52:00Z">
        <w:r>
          <w:rPr>
            <w:lang w:eastAsia="ja-JP"/>
          </w:rPr>
          <w:t>- JSPs/HTML Files</w:t>
        </w:r>
      </w:ins>
    </w:p>
    <w:p w:rsidR="00DD2F2D" w:rsidRDefault="00DD2F2D" w:rsidP="004958B2">
      <w:pPr>
        <w:rPr>
          <w:ins w:id="273" w:author="Cashavelly, Thomas R" w:date="2014-02-19T09:45:00Z"/>
          <w:lang w:eastAsia="ja-JP"/>
        </w:rPr>
      </w:pPr>
    </w:p>
    <w:p w:rsidR="00DD2F2D" w:rsidRDefault="00264243" w:rsidP="004958B2">
      <w:pPr>
        <w:rPr>
          <w:ins w:id="274" w:author="Cashavelly, Thomas R" w:date="2014-02-19T08:09:00Z"/>
          <w:lang w:eastAsia="ja-JP"/>
        </w:rPr>
      </w:pPr>
      <w:ins w:id="275" w:author="Cashavelly, Thomas R" w:date="2014-02-19T10:16:00Z">
        <w:r>
          <w:rPr>
            <w:lang w:eastAsia="ja-JP"/>
          </w:rPr>
          <w:t>5</w:t>
        </w:r>
      </w:ins>
      <w:ins w:id="276" w:author="Cashavelly, Thomas R" w:date="2014-02-19T09:45:00Z">
        <w:r w:rsidR="00DD2F2D">
          <w:rPr>
            <w:lang w:eastAsia="ja-JP"/>
          </w:rPr>
          <w:t xml:space="preserve">. </w:t>
        </w:r>
      </w:ins>
      <w:ins w:id="277" w:author="Cashavelly, Thomas R" w:date="2014-02-19T09:47:00Z">
        <w:r w:rsidR="00DD2F2D">
          <w:rPr>
            <w:lang w:eastAsia="ja-JP"/>
          </w:rPr>
          <w:t>Context</w:t>
        </w:r>
      </w:ins>
    </w:p>
    <w:p w:rsidR="009871E9" w:rsidRDefault="009871E9">
      <w:pPr>
        <w:ind w:firstLine="720"/>
        <w:rPr>
          <w:ins w:id="278" w:author="Cashavelly, Thomas R" w:date="2014-02-19T09:52:00Z"/>
          <w:lang w:eastAsia="ja-JP"/>
        </w:rPr>
        <w:pPrChange w:id="279" w:author="Cashavelly, Thomas R" w:date="2014-02-19T10:17:00Z">
          <w:pPr/>
        </w:pPrChange>
      </w:pPr>
      <w:ins w:id="280" w:author="Cashavelly, Thomas R" w:date="2014-02-19T09:52:00Z">
        <w:r>
          <w:rPr>
            <w:lang w:eastAsia="ja-JP"/>
          </w:rPr>
          <w:t>- JSPs/HTML Files</w:t>
        </w:r>
      </w:ins>
    </w:p>
    <w:p w:rsidR="004958B2" w:rsidRDefault="004958B2" w:rsidP="004958B2">
      <w:pPr>
        <w:rPr>
          <w:ins w:id="281" w:author="Cashavelly, Thomas R" w:date="2014-02-19T09:47:00Z"/>
          <w:lang w:eastAsia="ja-JP"/>
        </w:rPr>
      </w:pPr>
    </w:p>
    <w:p w:rsidR="00DD2F2D" w:rsidRDefault="00264243" w:rsidP="004958B2">
      <w:pPr>
        <w:rPr>
          <w:ins w:id="282" w:author="Cashavelly, Thomas R" w:date="2014-02-19T09:48:00Z"/>
          <w:lang w:eastAsia="ja-JP"/>
        </w:rPr>
      </w:pPr>
      <w:ins w:id="283" w:author="Cashavelly, Thomas R" w:date="2014-02-19T10:16:00Z">
        <w:r>
          <w:rPr>
            <w:lang w:eastAsia="ja-JP"/>
          </w:rPr>
          <w:t>6</w:t>
        </w:r>
      </w:ins>
      <w:ins w:id="284" w:author="Cashavelly, Thomas R" w:date="2014-02-19T09:48:00Z">
        <w:r w:rsidR="00DD2F2D">
          <w:rPr>
            <w:lang w:eastAsia="ja-JP"/>
          </w:rPr>
          <w:t>. JS Libraries</w:t>
        </w:r>
      </w:ins>
    </w:p>
    <w:p w:rsidR="00DD2F2D" w:rsidRDefault="00264243">
      <w:pPr>
        <w:ind w:firstLine="720"/>
        <w:rPr>
          <w:ins w:id="285" w:author="Cashavelly, Thomas R" w:date="2014-02-19T09:53:00Z"/>
          <w:lang w:eastAsia="ja-JP"/>
        </w:rPr>
        <w:pPrChange w:id="286" w:author="Cashavelly, Thomas R" w:date="2014-02-19T10:16:00Z">
          <w:pPr/>
        </w:pPrChange>
      </w:pPr>
      <w:ins w:id="287" w:author="Cashavelly, Thomas R" w:date="2014-02-19T10:16:00Z">
        <w:r>
          <w:rPr>
            <w:lang w:eastAsia="ja-JP"/>
          </w:rPr>
          <w:t>6</w:t>
        </w:r>
      </w:ins>
      <w:ins w:id="288" w:author="Cashavelly, Thomas R" w:date="2014-02-19T09:51:00Z">
        <w:r w:rsidR="00F93E51">
          <w:rPr>
            <w:lang w:eastAsia="ja-JP"/>
          </w:rPr>
          <w:t>.1 Global</w:t>
        </w:r>
      </w:ins>
    </w:p>
    <w:p w:rsidR="009871E9" w:rsidRDefault="009871E9">
      <w:pPr>
        <w:ind w:left="720" w:firstLine="720"/>
        <w:rPr>
          <w:ins w:id="289" w:author="Cashavelly, Thomas R" w:date="2014-02-19T09:53:00Z"/>
          <w:lang w:eastAsia="ja-JP"/>
        </w:rPr>
        <w:pPrChange w:id="290" w:author="Cashavelly, Thomas R" w:date="2014-02-19T10:16:00Z">
          <w:pPr/>
        </w:pPrChange>
      </w:pPr>
      <w:ins w:id="291" w:author="Cashavelly, Thomas R" w:date="2014-02-19T09:53:00Z">
        <w:r>
          <w:rPr>
            <w:lang w:eastAsia="ja-JP"/>
          </w:rPr>
          <w:t>- JS Files</w:t>
        </w:r>
      </w:ins>
    </w:p>
    <w:p w:rsidR="009871E9" w:rsidRDefault="009871E9" w:rsidP="004958B2">
      <w:pPr>
        <w:rPr>
          <w:ins w:id="292" w:author="Cashavelly, Thomas R" w:date="2014-02-19T09:51:00Z"/>
          <w:lang w:eastAsia="ja-JP"/>
        </w:rPr>
      </w:pPr>
    </w:p>
    <w:p w:rsidR="00F93E51" w:rsidRDefault="00264243">
      <w:pPr>
        <w:ind w:firstLine="720"/>
        <w:rPr>
          <w:ins w:id="293" w:author="Cashavelly, Thomas R" w:date="2014-02-19T09:52:00Z"/>
          <w:lang w:eastAsia="ja-JP"/>
        </w:rPr>
        <w:pPrChange w:id="294" w:author="Cashavelly, Thomas R" w:date="2014-02-19T10:17:00Z">
          <w:pPr/>
        </w:pPrChange>
      </w:pPr>
      <w:ins w:id="295" w:author="Cashavelly, Thomas R" w:date="2014-02-19T10:16:00Z">
        <w:r>
          <w:rPr>
            <w:lang w:eastAsia="ja-JP"/>
          </w:rPr>
          <w:t>6</w:t>
        </w:r>
      </w:ins>
      <w:ins w:id="296" w:author="Cashavelly, Thomas R" w:date="2014-02-19T09:52:00Z">
        <w:r w:rsidR="00F93E51">
          <w:rPr>
            <w:lang w:eastAsia="ja-JP"/>
          </w:rPr>
          <w:t>.2 Home</w:t>
        </w:r>
      </w:ins>
    </w:p>
    <w:p w:rsidR="009871E9" w:rsidRDefault="009871E9">
      <w:pPr>
        <w:ind w:left="720" w:firstLine="720"/>
        <w:rPr>
          <w:ins w:id="297" w:author="Cashavelly, Thomas R" w:date="2014-02-19T09:53:00Z"/>
          <w:lang w:eastAsia="ja-JP"/>
        </w:rPr>
        <w:pPrChange w:id="298" w:author="Cashavelly, Thomas R" w:date="2014-02-19T10:17:00Z">
          <w:pPr/>
        </w:pPrChange>
      </w:pPr>
      <w:ins w:id="299" w:author="Cashavelly, Thomas R" w:date="2014-02-19T09:53:00Z">
        <w:r>
          <w:rPr>
            <w:lang w:eastAsia="ja-JP"/>
          </w:rPr>
          <w:t>- JS Files</w:t>
        </w:r>
      </w:ins>
    </w:p>
    <w:p w:rsidR="009871E9" w:rsidRDefault="009871E9" w:rsidP="004958B2">
      <w:pPr>
        <w:rPr>
          <w:ins w:id="300" w:author="Cashavelly, Thomas R" w:date="2014-02-19T09:53:00Z"/>
          <w:lang w:eastAsia="ja-JP"/>
        </w:rPr>
      </w:pPr>
    </w:p>
    <w:p w:rsidR="00F93E51" w:rsidRDefault="00264243">
      <w:pPr>
        <w:ind w:firstLine="720"/>
        <w:rPr>
          <w:ins w:id="301" w:author="Cashavelly, Thomas R" w:date="2014-02-19T09:52:00Z"/>
          <w:lang w:eastAsia="ja-JP"/>
        </w:rPr>
        <w:pPrChange w:id="302" w:author="Cashavelly, Thomas R" w:date="2014-02-19T10:17:00Z">
          <w:pPr/>
        </w:pPrChange>
      </w:pPr>
      <w:ins w:id="303" w:author="Cashavelly, Thomas R" w:date="2014-02-19T10:16:00Z">
        <w:r>
          <w:rPr>
            <w:lang w:eastAsia="ja-JP"/>
          </w:rPr>
          <w:t>6</w:t>
        </w:r>
      </w:ins>
      <w:ins w:id="304" w:author="Cashavelly, Thomas R" w:date="2014-02-19T09:52:00Z">
        <w:r w:rsidR="00F93E51">
          <w:rPr>
            <w:lang w:eastAsia="ja-JP"/>
          </w:rPr>
          <w:t>.3 Project</w:t>
        </w:r>
      </w:ins>
    </w:p>
    <w:p w:rsidR="009871E9" w:rsidRDefault="009871E9">
      <w:pPr>
        <w:ind w:left="720" w:firstLine="720"/>
        <w:rPr>
          <w:ins w:id="305" w:author="Cashavelly, Thomas R" w:date="2014-02-19T09:53:00Z"/>
          <w:lang w:eastAsia="ja-JP"/>
        </w:rPr>
        <w:pPrChange w:id="306" w:author="Cashavelly, Thomas R" w:date="2014-02-19T10:17:00Z">
          <w:pPr/>
        </w:pPrChange>
      </w:pPr>
      <w:ins w:id="307" w:author="Cashavelly, Thomas R" w:date="2014-02-19T09:53:00Z">
        <w:r>
          <w:rPr>
            <w:lang w:eastAsia="ja-JP"/>
          </w:rPr>
          <w:t>- JS Files</w:t>
        </w:r>
      </w:ins>
    </w:p>
    <w:p w:rsidR="009871E9" w:rsidRDefault="009871E9" w:rsidP="004958B2">
      <w:pPr>
        <w:rPr>
          <w:ins w:id="308" w:author="Cashavelly, Thomas R" w:date="2014-02-19T09:53:00Z"/>
          <w:lang w:eastAsia="ja-JP"/>
        </w:rPr>
      </w:pPr>
    </w:p>
    <w:p w:rsidR="00F93E51" w:rsidRDefault="00264243">
      <w:pPr>
        <w:ind w:firstLine="720"/>
        <w:rPr>
          <w:ins w:id="309" w:author="Cashavelly, Thomas R" w:date="2014-02-19T09:51:00Z"/>
          <w:lang w:eastAsia="ja-JP"/>
        </w:rPr>
        <w:pPrChange w:id="310" w:author="Cashavelly, Thomas R" w:date="2014-02-19T10:17:00Z">
          <w:pPr/>
        </w:pPrChange>
      </w:pPr>
      <w:ins w:id="311" w:author="Cashavelly, Thomas R" w:date="2014-02-19T10:16:00Z">
        <w:r>
          <w:rPr>
            <w:lang w:eastAsia="ja-JP"/>
          </w:rPr>
          <w:t>6</w:t>
        </w:r>
      </w:ins>
      <w:ins w:id="312" w:author="Cashavelly, Thomas R" w:date="2014-02-19T09:52:00Z">
        <w:r w:rsidR="00F93E51">
          <w:rPr>
            <w:lang w:eastAsia="ja-JP"/>
          </w:rPr>
          <w:t>.4 Context</w:t>
        </w:r>
      </w:ins>
    </w:p>
    <w:p w:rsidR="009871E9" w:rsidRDefault="009871E9">
      <w:pPr>
        <w:ind w:left="720" w:firstLine="720"/>
        <w:rPr>
          <w:ins w:id="313" w:author="Cashavelly, Thomas R" w:date="2014-02-19T09:53:00Z"/>
          <w:lang w:eastAsia="ja-JP"/>
        </w:rPr>
        <w:pPrChange w:id="314" w:author="Cashavelly, Thomas R" w:date="2014-02-19T10:17:00Z">
          <w:pPr/>
        </w:pPrChange>
      </w:pPr>
      <w:ins w:id="315" w:author="Cashavelly, Thomas R" w:date="2014-02-19T09:53:00Z">
        <w:r>
          <w:rPr>
            <w:lang w:eastAsia="ja-JP"/>
          </w:rPr>
          <w:t>- JS Files</w:t>
        </w:r>
      </w:ins>
    </w:p>
    <w:p w:rsidR="00F93E51" w:rsidRDefault="00F93E51" w:rsidP="004958B2">
      <w:pPr>
        <w:rPr>
          <w:ins w:id="316" w:author="Cashavelly, Thomas R" w:date="2014-02-19T09:48:00Z"/>
          <w:lang w:eastAsia="ja-JP"/>
        </w:rPr>
      </w:pPr>
    </w:p>
    <w:p w:rsidR="00DD2F2D" w:rsidRDefault="00264243" w:rsidP="004958B2">
      <w:pPr>
        <w:rPr>
          <w:ins w:id="317" w:author="Cashavelly, Thomas R" w:date="2014-02-19T09:49:00Z"/>
          <w:lang w:eastAsia="ja-JP"/>
        </w:rPr>
      </w:pPr>
      <w:ins w:id="318" w:author="Cashavelly, Thomas R" w:date="2014-02-19T10:16:00Z">
        <w:r>
          <w:rPr>
            <w:lang w:eastAsia="ja-JP"/>
          </w:rPr>
          <w:t>7</w:t>
        </w:r>
      </w:ins>
      <w:ins w:id="319" w:author="Cashavelly, Thomas R" w:date="2014-02-19T09:48:00Z">
        <w:r w:rsidR="00DD2F2D">
          <w:rPr>
            <w:lang w:eastAsia="ja-JP"/>
          </w:rPr>
          <w:t>. CSS Libraries</w:t>
        </w:r>
      </w:ins>
    </w:p>
    <w:p w:rsidR="00A06065" w:rsidRDefault="00264243">
      <w:pPr>
        <w:ind w:firstLine="720"/>
        <w:rPr>
          <w:ins w:id="320" w:author="Cashavelly, Thomas R" w:date="2014-02-19T09:51:00Z"/>
          <w:lang w:eastAsia="ja-JP"/>
        </w:rPr>
        <w:pPrChange w:id="321" w:author="Cashavelly, Thomas R" w:date="2014-02-19T10:17:00Z">
          <w:pPr/>
        </w:pPrChange>
      </w:pPr>
      <w:ins w:id="322" w:author="Cashavelly, Thomas R" w:date="2014-02-19T10:16:00Z">
        <w:r>
          <w:rPr>
            <w:lang w:eastAsia="ja-JP"/>
          </w:rPr>
          <w:t>7</w:t>
        </w:r>
      </w:ins>
      <w:ins w:id="323" w:author="Cashavelly, Thomas R" w:date="2014-02-19T09:51:00Z">
        <w:r w:rsidR="00A06065">
          <w:rPr>
            <w:lang w:eastAsia="ja-JP"/>
          </w:rPr>
          <w:t>.1 Global</w:t>
        </w:r>
      </w:ins>
    </w:p>
    <w:p w:rsidR="00CB2BD8" w:rsidRDefault="00CB2BD8">
      <w:pPr>
        <w:ind w:left="720" w:firstLine="720"/>
        <w:rPr>
          <w:ins w:id="324" w:author="Cashavelly, Thomas R" w:date="2014-02-19T09:53:00Z"/>
          <w:lang w:eastAsia="ja-JP"/>
        </w:rPr>
        <w:pPrChange w:id="325" w:author="Cashavelly, Thomas R" w:date="2014-02-19T10:17:00Z">
          <w:pPr/>
        </w:pPrChange>
      </w:pPr>
      <w:ins w:id="326" w:author="Cashavelly, Thomas R" w:date="2014-02-19T09:53:00Z">
        <w:r>
          <w:rPr>
            <w:lang w:eastAsia="ja-JP"/>
          </w:rPr>
          <w:t>- CSS Files</w:t>
        </w:r>
      </w:ins>
    </w:p>
    <w:p w:rsidR="00CB2BD8" w:rsidRDefault="00CB2BD8" w:rsidP="004958B2">
      <w:pPr>
        <w:rPr>
          <w:ins w:id="327" w:author="Cashavelly, Thomas R" w:date="2014-02-19T09:53:00Z"/>
          <w:lang w:eastAsia="ja-JP"/>
        </w:rPr>
      </w:pPr>
    </w:p>
    <w:p w:rsidR="00A06065" w:rsidRDefault="00264243">
      <w:pPr>
        <w:ind w:firstLine="720"/>
        <w:rPr>
          <w:ins w:id="328" w:author="Cashavelly, Thomas R" w:date="2014-02-19T09:53:00Z"/>
          <w:lang w:eastAsia="ja-JP"/>
        </w:rPr>
        <w:pPrChange w:id="329" w:author="Cashavelly, Thomas R" w:date="2014-02-19T10:17:00Z">
          <w:pPr/>
        </w:pPrChange>
      </w:pPr>
      <w:ins w:id="330" w:author="Cashavelly, Thomas R" w:date="2014-02-19T10:16:00Z">
        <w:r>
          <w:rPr>
            <w:lang w:eastAsia="ja-JP"/>
          </w:rPr>
          <w:t>7</w:t>
        </w:r>
      </w:ins>
      <w:ins w:id="331" w:author="Cashavelly, Thomas R" w:date="2014-02-19T09:51:00Z">
        <w:r w:rsidR="00A06065">
          <w:rPr>
            <w:lang w:eastAsia="ja-JP"/>
          </w:rPr>
          <w:t>.2 Home</w:t>
        </w:r>
      </w:ins>
    </w:p>
    <w:p w:rsidR="00CB2BD8" w:rsidRDefault="00CB2BD8">
      <w:pPr>
        <w:ind w:left="720" w:firstLine="720"/>
        <w:rPr>
          <w:ins w:id="332" w:author="Cashavelly, Thomas R" w:date="2014-02-19T09:53:00Z"/>
          <w:lang w:eastAsia="ja-JP"/>
        </w:rPr>
        <w:pPrChange w:id="333" w:author="Cashavelly, Thomas R" w:date="2014-02-19T10:17:00Z">
          <w:pPr/>
        </w:pPrChange>
      </w:pPr>
      <w:ins w:id="334" w:author="Cashavelly, Thomas R" w:date="2014-02-19T09:53:00Z">
        <w:r>
          <w:rPr>
            <w:lang w:eastAsia="ja-JP"/>
          </w:rPr>
          <w:t>- CSS Files</w:t>
        </w:r>
      </w:ins>
    </w:p>
    <w:p w:rsidR="00CB2BD8" w:rsidRDefault="00CB2BD8" w:rsidP="004958B2">
      <w:pPr>
        <w:rPr>
          <w:ins w:id="335" w:author="Cashavelly, Thomas R" w:date="2014-02-19T09:51:00Z"/>
          <w:lang w:eastAsia="ja-JP"/>
        </w:rPr>
      </w:pPr>
    </w:p>
    <w:p w:rsidR="00A06065" w:rsidRDefault="00264243">
      <w:pPr>
        <w:ind w:firstLine="720"/>
        <w:rPr>
          <w:ins w:id="336" w:author="Cashavelly, Thomas R" w:date="2014-02-19T09:51:00Z"/>
          <w:lang w:eastAsia="ja-JP"/>
        </w:rPr>
        <w:pPrChange w:id="337" w:author="Cashavelly, Thomas R" w:date="2014-02-19T10:17:00Z">
          <w:pPr/>
        </w:pPrChange>
      </w:pPr>
      <w:ins w:id="338" w:author="Cashavelly, Thomas R" w:date="2014-02-19T10:16:00Z">
        <w:r>
          <w:rPr>
            <w:lang w:eastAsia="ja-JP"/>
          </w:rPr>
          <w:t>7</w:t>
        </w:r>
      </w:ins>
      <w:ins w:id="339" w:author="Cashavelly, Thomas R" w:date="2014-02-19T09:51:00Z">
        <w:r w:rsidR="00A06065">
          <w:rPr>
            <w:lang w:eastAsia="ja-JP"/>
          </w:rPr>
          <w:t>.3 Project</w:t>
        </w:r>
      </w:ins>
    </w:p>
    <w:p w:rsidR="00CB2BD8" w:rsidRDefault="00CB2BD8">
      <w:pPr>
        <w:ind w:left="720" w:firstLine="720"/>
        <w:rPr>
          <w:ins w:id="340" w:author="Cashavelly, Thomas R" w:date="2014-02-19T09:53:00Z"/>
          <w:lang w:eastAsia="ja-JP"/>
        </w:rPr>
        <w:pPrChange w:id="341" w:author="Cashavelly, Thomas R" w:date="2014-02-19T10:17:00Z">
          <w:pPr/>
        </w:pPrChange>
      </w:pPr>
      <w:ins w:id="342" w:author="Cashavelly, Thomas R" w:date="2014-02-19T09:53:00Z">
        <w:r>
          <w:rPr>
            <w:lang w:eastAsia="ja-JP"/>
          </w:rPr>
          <w:t>- CSS Files</w:t>
        </w:r>
      </w:ins>
    </w:p>
    <w:p w:rsidR="00CB2BD8" w:rsidRDefault="00CB2BD8" w:rsidP="004958B2">
      <w:pPr>
        <w:rPr>
          <w:ins w:id="343" w:author="Cashavelly, Thomas R" w:date="2014-02-19T09:53:00Z"/>
          <w:lang w:eastAsia="ja-JP"/>
        </w:rPr>
      </w:pPr>
    </w:p>
    <w:p w:rsidR="00A06065" w:rsidRDefault="00264243">
      <w:pPr>
        <w:ind w:firstLine="720"/>
        <w:rPr>
          <w:ins w:id="344" w:author="Cashavelly, Thomas R" w:date="2014-02-19T09:51:00Z"/>
          <w:lang w:eastAsia="ja-JP"/>
        </w:rPr>
        <w:pPrChange w:id="345" w:author="Cashavelly, Thomas R" w:date="2014-02-19T10:17:00Z">
          <w:pPr/>
        </w:pPrChange>
      </w:pPr>
      <w:ins w:id="346" w:author="Cashavelly, Thomas R" w:date="2014-02-19T10:16:00Z">
        <w:r>
          <w:rPr>
            <w:lang w:eastAsia="ja-JP"/>
          </w:rPr>
          <w:t>7</w:t>
        </w:r>
      </w:ins>
      <w:ins w:id="347" w:author="Cashavelly, Thomas R" w:date="2014-02-19T09:51:00Z">
        <w:r w:rsidR="00A06065">
          <w:rPr>
            <w:lang w:eastAsia="ja-JP"/>
          </w:rPr>
          <w:t>.4 Context</w:t>
        </w:r>
      </w:ins>
    </w:p>
    <w:p w:rsidR="00CB2BD8" w:rsidRDefault="00CB2BD8">
      <w:pPr>
        <w:ind w:left="720" w:firstLine="720"/>
        <w:rPr>
          <w:ins w:id="348" w:author="Cashavelly, Thomas R" w:date="2014-02-19T09:53:00Z"/>
          <w:lang w:eastAsia="ja-JP"/>
        </w:rPr>
        <w:pPrChange w:id="349" w:author="Cashavelly, Thomas R" w:date="2014-02-19T10:17:00Z">
          <w:pPr/>
        </w:pPrChange>
      </w:pPr>
      <w:ins w:id="350" w:author="Cashavelly, Thomas R" w:date="2014-02-19T09:53:00Z">
        <w:r>
          <w:rPr>
            <w:lang w:eastAsia="ja-JP"/>
          </w:rPr>
          <w:t>- CSS Files</w:t>
        </w:r>
      </w:ins>
    </w:p>
    <w:p w:rsidR="00B81A15" w:rsidRDefault="00B81A15" w:rsidP="00B81A15">
      <w:pPr>
        <w:rPr>
          <w:ins w:id="351" w:author="Cashavelly, Thomas R" w:date="2014-02-19T09:54:00Z"/>
          <w:lang w:eastAsia="ja-JP"/>
        </w:rPr>
      </w:pPr>
    </w:p>
    <w:p w:rsidR="00175B21" w:rsidRDefault="00264243" w:rsidP="00B81A15">
      <w:pPr>
        <w:rPr>
          <w:ins w:id="352" w:author="Cashavelly, Thomas R" w:date="2014-02-19T09:54:00Z"/>
          <w:lang w:eastAsia="ja-JP"/>
        </w:rPr>
      </w:pPr>
      <w:ins w:id="353" w:author="Cashavelly, Thomas R" w:date="2014-02-19T10:16:00Z">
        <w:r>
          <w:rPr>
            <w:lang w:eastAsia="ja-JP"/>
          </w:rPr>
          <w:t>8</w:t>
        </w:r>
      </w:ins>
      <w:ins w:id="354" w:author="Cashavelly, Thomas R" w:date="2014-02-19T09:54:00Z">
        <w:r w:rsidR="00175B21">
          <w:rPr>
            <w:lang w:eastAsia="ja-JP"/>
          </w:rPr>
          <w:t>. Images</w:t>
        </w:r>
      </w:ins>
    </w:p>
    <w:p w:rsidR="00175B21" w:rsidRDefault="00175B21">
      <w:pPr>
        <w:ind w:firstLine="720"/>
        <w:rPr>
          <w:ins w:id="355" w:author="Cashavelly, Thomas R" w:date="2014-02-19T09:54:00Z"/>
          <w:lang w:eastAsia="ja-JP"/>
        </w:rPr>
        <w:pPrChange w:id="356" w:author="Cashavelly, Thomas R" w:date="2014-02-19T10:17:00Z">
          <w:pPr/>
        </w:pPrChange>
      </w:pPr>
      <w:ins w:id="357" w:author="Cashavelly, Thomas R" w:date="2014-02-19T09:54:00Z">
        <w:r>
          <w:rPr>
            <w:lang w:eastAsia="ja-JP"/>
          </w:rPr>
          <w:t>- Image Files</w:t>
        </w:r>
      </w:ins>
    </w:p>
    <w:p w:rsidR="00175B21" w:rsidRDefault="00175B21" w:rsidP="00B81A15">
      <w:pPr>
        <w:rPr>
          <w:ins w:id="358" w:author="Cashavelly, Thomas R" w:date="2014-02-19T09:54:00Z"/>
          <w:lang w:eastAsia="ja-JP"/>
        </w:rPr>
      </w:pPr>
    </w:p>
    <w:p w:rsidR="00043EEC" w:rsidRDefault="00264243" w:rsidP="00B81A15">
      <w:pPr>
        <w:rPr>
          <w:ins w:id="359" w:author="Cashavelly, Thomas R" w:date="2014-02-19T09:55:00Z"/>
          <w:lang w:eastAsia="ja-JP"/>
        </w:rPr>
      </w:pPr>
      <w:ins w:id="360" w:author="Cashavelly, Thomas R" w:date="2014-02-19T10:16:00Z">
        <w:r>
          <w:rPr>
            <w:lang w:eastAsia="ja-JP"/>
          </w:rPr>
          <w:t>9</w:t>
        </w:r>
      </w:ins>
      <w:ins w:id="361" w:author="Cashavelly, Thomas R" w:date="2014-02-19T09:54:00Z">
        <w:r w:rsidR="00043EEC">
          <w:rPr>
            <w:lang w:eastAsia="ja-JP"/>
          </w:rPr>
          <w:t>. lib</w:t>
        </w:r>
      </w:ins>
    </w:p>
    <w:p w:rsidR="00043EEC" w:rsidRDefault="00043EEC">
      <w:pPr>
        <w:ind w:firstLine="720"/>
        <w:rPr>
          <w:ins w:id="362" w:author="Cashavelly, Thomas R" w:date="2014-02-19T09:55:00Z"/>
          <w:lang w:eastAsia="ja-JP"/>
        </w:rPr>
        <w:pPrChange w:id="363" w:author="Cashavelly, Thomas R" w:date="2014-02-19T10:17:00Z">
          <w:pPr/>
        </w:pPrChange>
      </w:pPr>
      <w:ins w:id="364" w:author="Cashavelly, Thomas R" w:date="2014-02-19T09:55:00Z">
        <w:r>
          <w:rPr>
            <w:lang w:eastAsia="ja-JP"/>
          </w:rPr>
          <w:t>- JAR Files</w:t>
        </w:r>
      </w:ins>
    </w:p>
    <w:p w:rsidR="00043EEC" w:rsidRPr="00B81A15" w:rsidRDefault="00043EEC" w:rsidP="00B81A15">
      <w:pPr>
        <w:rPr>
          <w:ins w:id="365" w:author="Cashavelly, Thomas R" w:date="2014-02-19T08:01:00Z"/>
          <w:lang w:eastAsia="ja-JP"/>
        </w:rPr>
      </w:pPr>
    </w:p>
    <w:p w:rsidR="00E03348" w:rsidRDefault="00E03348">
      <w:pPr>
        <w:pStyle w:val="Heading4"/>
        <w:rPr>
          <w:ins w:id="366" w:author="Cashavelly, Thomas R" w:date="2014-02-19T08:01:00Z"/>
          <w:lang w:eastAsia="ja-JP"/>
        </w:rPr>
        <w:pPrChange w:id="367" w:author="Cashavelly, Thomas R" w:date="2014-02-19T07:39:00Z">
          <w:pPr/>
        </w:pPrChange>
      </w:pPr>
      <w:ins w:id="368" w:author="Cashavelly, Thomas R" w:date="2014-02-19T07:39:00Z">
        <w:r>
          <w:rPr>
            <w:lang w:eastAsia="ja-JP"/>
          </w:rPr>
          <w:t>State Machine</w:t>
        </w:r>
      </w:ins>
    </w:p>
    <w:p w:rsidR="003D6255" w:rsidRDefault="003D6255">
      <w:pPr>
        <w:rPr>
          <w:ins w:id="369" w:author="Cashavelly, Thomas R" w:date="2014-02-19T08:01:00Z"/>
          <w:lang w:eastAsia="ja-JP"/>
        </w:rPr>
      </w:pPr>
      <w:ins w:id="370" w:author="Cashavelly, Thomas R" w:date="2014-02-19T08:01:00Z">
        <w:r>
          <w:rPr>
            <w:lang w:eastAsia="ja-JP"/>
          </w:rPr>
          <w:t xml:space="preserve">The application has the ability to navigate through different pages for different functionality to the user. However the user is only able to get into certain pages by specific links. This provides the application to </w:t>
        </w:r>
      </w:ins>
      <w:ins w:id="371" w:author="Cashavelly, Thomas R" w:date="2014-02-19T08:02:00Z">
        <w:r>
          <w:rPr>
            <w:lang w:eastAsia="ja-JP"/>
          </w:rPr>
          <w:t>be in different states throughout the running of program. A state machine provides the developer a high level look of how a user can navigate and become in different states.</w:t>
        </w:r>
      </w:ins>
    </w:p>
    <w:p w:rsidR="003D6255" w:rsidRDefault="003D6255">
      <w:pPr>
        <w:rPr>
          <w:ins w:id="372" w:author="Cashavelly, Thomas R" w:date="2014-02-19T11:24:00Z"/>
          <w:lang w:eastAsia="ja-JP"/>
        </w:rPr>
      </w:pPr>
    </w:p>
    <w:p w:rsidR="00DE19D8" w:rsidRDefault="00DE19D8">
      <w:pPr>
        <w:rPr>
          <w:ins w:id="373" w:author="Cashavelly, Thomas R" w:date="2014-02-19T08:01:00Z"/>
          <w:lang w:eastAsia="ja-JP"/>
        </w:rPr>
      </w:pPr>
      <w:ins w:id="374" w:author="Cashavelly, Thomas R" w:date="2014-02-19T11:25:00Z">
        <w:r>
          <w:rPr>
            <w:noProof/>
          </w:rPr>
          <w:drawing>
            <wp:inline distT="0" distB="0" distL="0" distR="0" wp14:anchorId="3A73F1E0" wp14:editId="0D12E0C4">
              <wp:extent cx="5029200" cy="586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9200" cy="5867400"/>
                      </a:xfrm>
                      <a:prstGeom prst="rect">
                        <a:avLst/>
                      </a:prstGeom>
                    </pic:spPr>
                  </pic:pic>
                </a:graphicData>
              </a:graphic>
            </wp:inline>
          </w:drawing>
        </w:r>
      </w:ins>
    </w:p>
    <w:p w:rsidR="003D6255" w:rsidRPr="003D6255" w:rsidDel="00DE19D8" w:rsidRDefault="003D6255">
      <w:pPr>
        <w:rPr>
          <w:del w:id="375" w:author="Cashavelly, Thomas R" w:date="2014-02-19T11:24:00Z"/>
          <w:lang w:eastAsia="ja-JP"/>
        </w:rPr>
      </w:pPr>
    </w:p>
    <w:p w:rsidR="00C67B83" w:rsidRDefault="00C67B83" w:rsidP="00C67B83">
      <w:pPr>
        <w:pStyle w:val="Heading3"/>
      </w:pPr>
      <w:r>
        <w:t>Sprint 4</w:t>
      </w:r>
    </w:p>
    <w:p w:rsidR="00960CB6" w:rsidRDefault="003453F5" w:rsidP="00960CB6">
      <w:pPr>
        <w:rPr>
          <w:lang w:eastAsia="ja-JP"/>
        </w:rPr>
      </w:pPr>
      <w:ins w:id="376" w:author="Cashavelly, Thomas R" w:date="2014-02-19T08:02:00Z">
        <w:r>
          <w:rPr>
            <w:lang w:eastAsia="ja-JP"/>
          </w:rPr>
          <w:t>TBD</w:t>
        </w:r>
      </w:ins>
    </w:p>
    <w:p w:rsidR="00C427CA" w:rsidRDefault="00960CB6" w:rsidP="00913B60">
      <w:pPr>
        <w:pStyle w:val="Heading2"/>
      </w:pPr>
      <w:r>
        <w:t>GUI Architecture</w:t>
      </w:r>
    </w:p>
    <w:p w:rsidR="00C427CA" w:rsidRDefault="00C427CA" w:rsidP="00C427CA">
      <w:pPr>
        <w:pStyle w:val="Heading3"/>
      </w:pPr>
      <w:r>
        <w:t>Software Stack</w:t>
      </w:r>
    </w:p>
    <w:p w:rsidR="00913B60" w:rsidRDefault="00A218D3" w:rsidP="00913B60">
      <w:pPr>
        <w:rPr>
          <w:lang w:eastAsia="ja-JP"/>
        </w:rPr>
      </w:pPr>
      <w:r>
        <w:rPr>
          <w:lang w:eastAsia="ja-JP"/>
        </w:rPr>
        <w:t>ClubUML is comprised of multiple layers of components that are built together for the entire system.</w:t>
      </w:r>
      <w:r w:rsidR="00A83B74">
        <w:rPr>
          <w:lang w:eastAsia="ja-JP"/>
        </w:rPr>
        <w:t xml:space="preserve"> Information and data is exchanged through each layer of the stack starting at the User Interface. The UI provides the ability for the user to enter and retrieve information from the system. It provides the visual representation of the system that is provided by ClubUML.</w:t>
      </w:r>
      <w:r w:rsidR="005213A1">
        <w:rPr>
          <w:lang w:eastAsia="ja-JP"/>
        </w:rPr>
        <w:t xml:space="preserve"> For the purpose of this section of the document, we are focused on the top level layer of the software stack.</w:t>
      </w:r>
      <w:r w:rsidR="00C427CA">
        <w:rPr>
          <w:lang w:eastAsia="ja-JP"/>
        </w:rPr>
        <w:t xml:space="preserve"> </w:t>
      </w:r>
    </w:p>
    <w:p w:rsidR="00913B60" w:rsidRDefault="00913B60" w:rsidP="00913B60">
      <w:pPr>
        <w:rPr>
          <w:lang w:eastAsia="ja-JP"/>
        </w:rPr>
      </w:pPr>
    </w:p>
    <w:p w:rsidR="00CB16F5" w:rsidRDefault="009E35C6" w:rsidP="00CB16F5">
      <w:pPr>
        <w:keepNext/>
      </w:pPr>
      <w:r>
        <w:rPr>
          <w:noProof/>
        </w:rPr>
        <w:drawing>
          <wp:inline distT="0" distB="0" distL="0" distR="0" wp14:anchorId="28754242" wp14:editId="357BA862">
            <wp:extent cx="5486400" cy="2705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705686"/>
                    </a:xfrm>
                    <a:prstGeom prst="rect">
                      <a:avLst/>
                    </a:prstGeom>
                  </pic:spPr>
                </pic:pic>
              </a:graphicData>
            </a:graphic>
          </wp:inline>
        </w:drawing>
      </w:r>
    </w:p>
    <w:p w:rsidR="00913B60" w:rsidRPr="00913B60" w:rsidRDefault="00CB16F5" w:rsidP="00CB16F5">
      <w:pPr>
        <w:pStyle w:val="Caption"/>
      </w:pPr>
      <w:r>
        <w:t xml:space="preserve">Figure </w:t>
      </w:r>
      <w:fldSimple w:instr=" SEQ Figure \* ARABIC ">
        <w:r w:rsidR="005D2338">
          <w:rPr>
            <w:noProof/>
          </w:rPr>
          <w:t>2</w:t>
        </w:r>
      </w:fldSimple>
      <w:r>
        <w:t>: Architecture Stack</w:t>
      </w:r>
    </w:p>
    <w:p w:rsidR="006D3C16" w:rsidRDefault="006D3C16" w:rsidP="006D3C16">
      <w:pPr>
        <w:rPr>
          <w:lang w:eastAsia="ja-JP"/>
        </w:rPr>
      </w:pPr>
    </w:p>
    <w:p w:rsidR="00C427CA" w:rsidRDefault="00C427CA" w:rsidP="00C427CA">
      <w:pPr>
        <w:pStyle w:val="Heading3"/>
      </w:pPr>
      <w:r>
        <w:t>GUI Layout</w:t>
      </w:r>
    </w:p>
    <w:p w:rsidR="00C427CA" w:rsidRDefault="00B46C29" w:rsidP="00C427CA">
      <w:pPr>
        <w:rPr>
          <w:lang w:eastAsia="ja-JP"/>
        </w:rPr>
      </w:pPr>
      <w:r>
        <w:rPr>
          <w:lang w:eastAsia="ja-JP"/>
        </w:rPr>
        <w:t>The user is presented with a series of different functionalities when first logged into the system. Prior to the main compare/merge capability of the system, the user is able to navigate through different options of projects, contexts and policies. The high level navigation can be seen below.</w:t>
      </w:r>
    </w:p>
    <w:p w:rsidR="00B46C29" w:rsidRDefault="00FF75CA" w:rsidP="00B46C29">
      <w:pPr>
        <w:keepNext/>
        <w:jc w:val="center"/>
      </w:pPr>
      <w:r>
        <w:rPr>
          <w:noProof/>
        </w:rPr>
        <w:drawing>
          <wp:inline distT="0" distB="0" distL="0" distR="0" wp14:anchorId="63F7793D" wp14:editId="27F2F77F">
            <wp:extent cx="43815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81500" cy="2057400"/>
                    </a:xfrm>
                    <a:prstGeom prst="rect">
                      <a:avLst/>
                    </a:prstGeom>
                  </pic:spPr>
                </pic:pic>
              </a:graphicData>
            </a:graphic>
          </wp:inline>
        </w:drawing>
      </w:r>
    </w:p>
    <w:p w:rsidR="00FF75CA" w:rsidRDefault="00B46C29" w:rsidP="00B46C29">
      <w:pPr>
        <w:pStyle w:val="Caption"/>
      </w:pPr>
      <w:r>
        <w:t xml:space="preserve">Figure </w:t>
      </w:r>
      <w:fldSimple w:instr=" SEQ Figure \* ARABIC ">
        <w:r w:rsidR="005D2338">
          <w:rPr>
            <w:noProof/>
          </w:rPr>
          <w:t>3</w:t>
        </w:r>
      </w:fldSimple>
      <w:r>
        <w:t xml:space="preserve">: </w:t>
      </w:r>
      <w:r w:rsidR="00C06342">
        <w:t xml:space="preserve">Main </w:t>
      </w:r>
      <w:r>
        <w:t>GUI Layout</w:t>
      </w:r>
    </w:p>
    <w:p w:rsidR="00CA6EB3" w:rsidRDefault="00CA6EB3" w:rsidP="00C427CA">
      <w:pPr>
        <w:rPr>
          <w:lang w:eastAsia="ja-JP"/>
        </w:rPr>
      </w:pPr>
    </w:p>
    <w:p w:rsidR="00C427CA" w:rsidRDefault="00CA6EB3" w:rsidP="00CA6EB3">
      <w:pPr>
        <w:pStyle w:val="Heading4"/>
        <w:rPr>
          <w:lang w:eastAsia="ja-JP"/>
        </w:rPr>
      </w:pPr>
      <w:r>
        <w:rPr>
          <w:lang w:eastAsia="ja-JP"/>
        </w:rPr>
        <w:t>Home</w:t>
      </w:r>
    </w:p>
    <w:p w:rsidR="00CA6EB3" w:rsidRDefault="00585032" w:rsidP="00CA6EB3">
      <w:pPr>
        <w:rPr>
          <w:lang w:eastAsia="ja-JP"/>
        </w:rPr>
      </w:pPr>
      <w:r>
        <w:rPr>
          <w:lang w:eastAsia="ja-JP"/>
        </w:rPr>
        <w:t>This is the main page for the ClubUML application. It provides an overview, history and “about” of the system. This is the first page the user sees onced logged in.</w:t>
      </w:r>
    </w:p>
    <w:p w:rsidR="00585032" w:rsidRDefault="00585032" w:rsidP="00CA6EB3">
      <w:pPr>
        <w:rPr>
          <w:lang w:eastAsia="ja-JP"/>
        </w:rPr>
      </w:pPr>
    </w:p>
    <w:p w:rsidR="00CA6EB3" w:rsidRDefault="00CA6EB3" w:rsidP="00CA6EB3">
      <w:pPr>
        <w:pStyle w:val="Heading4"/>
        <w:rPr>
          <w:lang w:eastAsia="ja-JP"/>
        </w:rPr>
      </w:pPr>
      <w:r>
        <w:rPr>
          <w:lang w:eastAsia="ja-JP"/>
        </w:rPr>
        <w:t>Project</w:t>
      </w:r>
    </w:p>
    <w:p w:rsidR="00CA6EB3" w:rsidRDefault="00585032" w:rsidP="00CA6EB3">
      <w:pPr>
        <w:rPr>
          <w:lang w:eastAsia="ja-JP"/>
        </w:rPr>
      </w:pPr>
      <w:r>
        <w:rPr>
          <w:lang w:eastAsia="ja-JP"/>
        </w:rPr>
        <w:t xml:space="preserve">The project page provides different </w:t>
      </w:r>
      <w:r w:rsidR="00D90718">
        <w:rPr>
          <w:lang w:eastAsia="ja-JP"/>
        </w:rPr>
        <w:t>functionalities</w:t>
      </w:r>
      <w:r>
        <w:rPr>
          <w:lang w:eastAsia="ja-JP"/>
        </w:rPr>
        <w:t xml:space="preserve"> to manage projects. It allows the user to Add, update, enable or disable the project. Once a project is added, the GUI brings the user to a new interface to work </w:t>
      </w:r>
      <w:r w:rsidR="00D90718">
        <w:rPr>
          <w:lang w:eastAsia="ja-JP"/>
        </w:rPr>
        <w:t>on the project</w:t>
      </w:r>
    </w:p>
    <w:p w:rsidR="00585032" w:rsidRDefault="00585032" w:rsidP="00CA6EB3">
      <w:pPr>
        <w:rPr>
          <w:lang w:eastAsia="ja-JP"/>
        </w:rPr>
      </w:pPr>
    </w:p>
    <w:p w:rsidR="00CA6EB3" w:rsidRDefault="00CA6EB3" w:rsidP="00CA6EB3">
      <w:pPr>
        <w:pStyle w:val="Heading4"/>
        <w:rPr>
          <w:lang w:eastAsia="ja-JP"/>
        </w:rPr>
      </w:pPr>
      <w:r>
        <w:rPr>
          <w:lang w:eastAsia="ja-JP"/>
        </w:rPr>
        <w:t>Context</w:t>
      </w:r>
    </w:p>
    <w:p w:rsidR="00CA6EB3" w:rsidRDefault="0012534C" w:rsidP="00CA6EB3">
      <w:pPr>
        <w:rPr>
          <w:lang w:eastAsia="ja-JP"/>
        </w:rPr>
      </w:pPr>
      <w:r>
        <w:rPr>
          <w:lang w:eastAsia="ja-JP"/>
        </w:rPr>
        <w:t>The context page provides the user two different functionalities including Adding and Deleting a context. The purpose of the context is to organize projects, similar to a folder/file system</w:t>
      </w:r>
    </w:p>
    <w:p w:rsidR="0012534C" w:rsidRDefault="0012534C" w:rsidP="00CA6EB3">
      <w:pPr>
        <w:rPr>
          <w:lang w:eastAsia="ja-JP"/>
        </w:rPr>
      </w:pPr>
    </w:p>
    <w:p w:rsidR="00CA6EB3" w:rsidRDefault="00CA6EB3" w:rsidP="00CA6EB3">
      <w:pPr>
        <w:pStyle w:val="Heading4"/>
        <w:rPr>
          <w:lang w:eastAsia="ja-JP"/>
        </w:rPr>
      </w:pPr>
      <w:r>
        <w:rPr>
          <w:lang w:eastAsia="ja-JP"/>
        </w:rPr>
        <w:t>Policy</w:t>
      </w:r>
    </w:p>
    <w:p w:rsidR="0012534C" w:rsidRPr="0012534C" w:rsidRDefault="0012534C" w:rsidP="0012534C">
      <w:pPr>
        <w:rPr>
          <w:lang w:eastAsia="ja-JP"/>
        </w:rPr>
      </w:pPr>
      <w:r>
        <w:rPr>
          <w:lang w:eastAsia="ja-JP"/>
        </w:rPr>
        <w:t>The policy page provides the user two different functional</w:t>
      </w:r>
      <w:r w:rsidR="00FB2A83">
        <w:rPr>
          <w:lang w:eastAsia="ja-JP"/>
        </w:rPr>
        <w:t>it</w:t>
      </w:r>
      <w:r>
        <w:rPr>
          <w:lang w:eastAsia="ja-JP"/>
        </w:rPr>
        <w:t>ies including Adding and Updating a policy. The purpose is to support roles/permissions within the system.</w:t>
      </w:r>
    </w:p>
    <w:p w:rsidR="006D3C16" w:rsidRDefault="006D3C16" w:rsidP="006D3C16">
      <w:pPr>
        <w:pStyle w:val="Heading2"/>
      </w:pPr>
      <w:r>
        <w:t>Navigation Components</w:t>
      </w:r>
    </w:p>
    <w:p w:rsidR="006D3C16" w:rsidRDefault="006D3C16" w:rsidP="006D3C16">
      <w:pPr>
        <w:pStyle w:val="Heading3"/>
      </w:pPr>
      <w:r>
        <w:t>Tab Navigation</w:t>
      </w:r>
    </w:p>
    <w:p w:rsidR="00E423AD" w:rsidRDefault="00F90834" w:rsidP="00E423AD">
      <w:pPr>
        <w:rPr>
          <w:lang w:eastAsia="ja-JP"/>
        </w:rPr>
      </w:pPr>
      <w:r>
        <w:rPr>
          <w:lang w:eastAsia="ja-JP"/>
        </w:rPr>
        <w:t>Club UML is supported by a tab display to navigate throughout the entire application for easy access to the user.</w:t>
      </w:r>
    </w:p>
    <w:p w:rsidR="00F90834" w:rsidRDefault="00F90834" w:rsidP="00E423AD">
      <w:pPr>
        <w:rPr>
          <w:lang w:eastAsia="ja-JP"/>
        </w:rPr>
      </w:pPr>
    </w:p>
    <w:p w:rsidR="00AE2BDB" w:rsidRDefault="00AE2BDB" w:rsidP="00AE2BDB">
      <w:pPr>
        <w:keepNext/>
        <w:jc w:val="center"/>
      </w:pPr>
      <w:r>
        <w:rPr>
          <w:noProof/>
        </w:rPr>
        <w:drawing>
          <wp:inline distT="0" distB="0" distL="0" distR="0" wp14:anchorId="2F0D90EA" wp14:editId="367D2951">
            <wp:extent cx="22098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09800" cy="342900"/>
                    </a:xfrm>
                    <a:prstGeom prst="rect">
                      <a:avLst/>
                    </a:prstGeom>
                  </pic:spPr>
                </pic:pic>
              </a:graphicData>
            </a:graphic>
          </wp:inline>
        </w:drawing>
      </w:r>
    </w:p>
    <w:p w:rsidR="00AE2BDB" w:rsidRDefault="00AE2BDB" w:rsidP="00AE2BDB">
      <w:pPr>
        <w:pStyle w:val="Caption"/>
      </w:pPr>
      <w:r>
        <w:t xml:space="preserve">Figure </w:t>
      </w:r>
      <w:fldSimple w:instr=" SEQ Figure \* ARABIC ">
        <w:r w:rsidR="005D2338">
          <w:rPr>
            <w:noProof/>
          </w:rPr>
          <w:t>4</w:t>
        </w:r>
      </w:fldSimple>
      <w:r>
        <w:t>: Tab GUI</w:t>
      </w:r>
    </w:p>
    <w:p w:rsidR="00DD3831" w:rsidRDefault="00DD3831" w:rsidP="0077019A">
      <w:pPr>
        <w:rPr>
          <w:ins w:id="377" w:author="Cashavelly, Thomas R" w:date="2014-04-09T18:36:00Z"/>
          <w:lang w:eastAsia="ja-JP"/>
        </w:rPr>
      </w:pPr>
    </w:p>
    <w:p w:rsidR="001C4177" w:rsidRDefault="001C4177" w:rsidP="001C4177">
      <w:pPr>
        <w:pStyle w:val="Heading1"/>
        <w:sectPr w:rsidR="001C4177" w:rsidSect="00896EC8">
          <w:pgSz w:w="12240" w:h="15840"/>
          <w:pgMar w:top="1440" w:right="1800" w:bottom="1440" w:left="1800" w:header="0" w:footer="720" w:gutter="0"/>
          <w:cols w:space="720"/>
          <w:docGrid w:linePitch="326"/>
        </w:sectPr>
        <w:pPrChange w:id="378" w:author="Cashavelly, Thomas R" w:date="2014-04-09T18:36:00Z">
          <w:pPr/>
        </w:pPrChange>
      </w:pPr>
    </w:p>
    <w:p w:rsidR="009E2C1A" w:rsidRDefault="009E2C1A" w:rsidP="00DD3831">
      <w:pPr>
        <w:pStyle w:val="Heading2"/>
      </w:pPr>
      <w:r>
        <w:t>Naviation/GUI Modernization</w:t>
      </w:r>
    </w:p>
    <w:p w:rsidR="006621B2" w:rsidRDefault="006621B2" w:rsidP="00DD3831">
      <w:pPr>
        <w:pStyle w:val="Heading2"/>
        <w:rPr>
          <w:ins w:id="379" w:author="Cashavelly, Thomas R" w:date="2014-02-10T14:07:00Z"/>
        </w:rPr>
      </w:pPr>
      <w:ins w:id="380" w:author="Cashavelly, Thomas R" w:date="2014-02-10T14:07:00Z">
        <w:r>
          <w:t>Schedule</w:t>
        </w:r>
      </w:ins>
    </w:p>
    <w:p w:rsidR="006621B2" w:rsidRDefault="006621B2">
      <w:pPr>
        <w:rPr>
          <w:ins w:id="381" w:author="Cashavelly, Thomas R" w:date="2014-04-09T18:36:00Z"/>
        </w:rPr>
        <w:pPrChange w:id="382" w:author="Cashavelly, Thomas R" w:date="2014-02-10T14:07:00Z">
          <w:pPr>
            <w:pStyle w:val="Heading2"/>
          </w:pPr>
        </w:pPrChange>
      </w:pPr>
    </w:p>
    <w:p w:rsidR="001C4177" w:rsidRDefault="001C4177" w:rsidP="001C4177">
      <w:pPr>
        <w:pStyle w:val="Heading2"/>
        <w:rPr>
          <w:ins w:id="383" w:author="Cashavelly, Thomas R" w:date="2014-04-09T18:36:00Z"/>
        </w:rPr>
        <w:pPrChange w:id="384" w:author="Cashavelly, Thomas R" w:date="2014-04-09T18:36:00Z">
          <w:pPr>
            <w:pStyle w:val="Heading2"/>
          </w:pPr>
        </w:pPrChange>
      </w:pPr>
      <w:ins w:id="385" w:author="Cashavelly, Thomas R" w:date="2014-04-09T18:36:00Z">
        <w:r>
          <w:t>Testing</w:t>
        </w:r>
      </w:ins>
    </w:p>
    <w:p w:rsidR="001C4177" w:rsidRDefault="001C4177" w:rsidP="001C4177">
      <w:pPr>
        <w:rPr>
          <w:ins w:id="386" w:author="Cashavelly, Thomas R" w:date="2014-04-09T18:36:00Z"/>
          <w:lang w:eastAsia="ja-JP"/>
        </w:rPr>
        <w:pPrChange w:id="387" w:author="Cashavelly, Thomas R" w:date="2014-04-09T18:36:00Z">
          <w:pPr>
            <w:pStyle w:val="Heading2"/>
          </w:pPr>
        </w:pPrChange>
      </w:pPr>
    </w:p>
    <w:p w:rsidR="001C4177" w:rsidRDefault="001C4177" w:rsidP="001C4177">
      <w:pPr>
        <w:rPr>
          <w:ins w:id="388" w:author="Cashavelly, Thomas R" w:date="2014-04-09T18:38:00Z"/>
        </w:rPr>
      </w:pPr>
      <w:ins w:id="389" w:author="Cashavelly, Thomas R" w:date="2014-04-09T18:38:00Z">
        <w:r>
          <w:t xml:space="preserve">The Software Test Plan (STP) for the </w:t>
        </w:r>
        <w:r>
          <w:t>ClubUML Application GUI/Navigation</w:t>
        </w:r>
        <w:r>
          <w:t xml:space="preserve"> describes the testing program and protocols. The purpose of the STP is to describe the testing approach and criteria, the testing activities to be performed, the schedule for these activities, the assigned responsibilities, and the resources required.</w:t>
        </w:r>
      </w:ins>
    </w:p>
    <w:p w:rsidR="00132F64" w:rsidRDefault="00132F64" w:rsidP="00132F64">
      <w:pPr>
        <w:pStyle w:val="Heading3"/>
        <w:rPr>
          <w:ins w:id="390" w:author="Cashavelly, Thomas R" w:date="2014-04-09T18:40:00Z"/>
        </w:rPr>
        <w:pPrChange w:id="391" w:author="Cashavelly, Thomas R" w:date="2014-04-09T18:40:00Z">
          <w:pPr>
            <w:pStyle w:val="Heading2"/>
          </w:pPr>
        </w:pPrChange>
      </w:pPr>
      <w:bookmarkStart w:id="392" w:name="_Toc359240345"/>
      <w:bookmarkStart w:id="393" w:name="_Toc362963107"/>
      <w:ins w:id="394" w:author="Cashavelly, Thomas R" w:date="2014-04-09T18:40:00Z">
        <w:r>
          <w:t>Resource requirements</w:t>
        </w:r>
        <w:bookmarkEnd w:id="392"/>
        <w:bookmarkEnd w:id="393"/>
      </w:ins>
    </w:p>
    <w:p w:rsidR="00132F64" w:rsidRPr="0081453B" w:rsidRDefault="00132F64" w:rsidP="00132F64">
      <w:pPr>
        <w:rPr>
          <w:ins w:id="395" w:author="Cashavelly, Thomas R" w:date="2014-04-09T18:40:00Z"/>
          <w:lang w:eastAsia="ja-JP"/>
        </w:rPr>
      </w:pPr>
      <w:ins w:id="396" w:author="Cashavelly, Thomas R" w:date="2014-04-09T18:40:00Z">
        <w:r>
          <w:rPr>
            <w:lang w:eastAsia="ja-JP"/>
          </w:rPr>
          <w:t xml:space="preserve">The following applications and tools will be used for </w:t>
        </w:r>
        <w:r>
          <w:rPr>
            <w:lang w:eastAsia="ja-JP"/>
          </w:rPr>
          <w:t>ClubUML</w:t>
        </w:r>
        <w:r>
          <w:rPr>
            <w:lang w:eastAsia="ja-JP"/>
          </w:rPr>
          <w:t xml:space="preserve"> Testing and verification.</w:t>
        </w:r>
      </w:ins>
    </w:p>
    <w:p w:rsidR="00132F64" w:rsidRDefault="00132F64" w:rsidP="00132F64">
      <w:pPr>
        <w:rPr>
          <w:ins w:id="397" w:author="Cashavelly, Thomas R" w:date="2014-04-09T18:40:00Z"/>
          <w:lang w:eastAsia="ja-JP"/>
        </w:rPr>
      </w:pPr>
    </w:p>
    <w:tbl>
      <w:tblPr>
        <w:tblStyle w:val="TableGrid"/>
        <w:tblW w:w="0" w:type="auto"/>
        <w:tblLook w:val="04A0" w:firstRow="1" w:lastRow="0" w:firstColumn="1" w:lastColumn="0" w:noHBand="0" w:noVBand="1"/>
      </w:tblPr>
      <w:tblGrid>
        <w:gridCol w:w="2670"/>
        <w:gridCol w:w="3024"/>
        <w:gridCol w:w="3162"/>
      </w:tblGrid>
      <w:tr w:rsidR="00132F64" w:rsidTr="003A2A50">
        <w:trPr>
          <w:ins w:id="398" w:author="Cashavelly, Thomas R" w:date="2014-04-09T18:40:00Z"/>
        </w:trPr>
        <w:tc>
          <w:tcPr>
            <w:tcW w:w="2670" w:type="dxa"/>
            <w:shd w:val="clear" w:color="auto" w:fill="D9D9D9" w:themeFill="background1" w:themeFillShade="D9"/>
          </w:tcPr>
          <w:p w:rsidR="00132F64" w:rsidRPr="006C6FB6" w:rsidRDefault="00132F64" w:rsidP="003A2A50">
            <w:pPr>
              <w:rPr>
                <w:ins w:id="399" w:author="Cashavelly, Thomas R" w:date="2014-04-09T18:40:00Z"/>
                <w:b/>
              </w:rPr>
            </w:pPr>
            <w:ins w:id="400" w:author="Cashavelly, Thomas R" w:date="2014-04-09T18:40:00Z">
              <w:r w:rsidRPr="006C6FB6">
                <w:rPr>
                  <w:b/>
                </w:rPr>
                <w:t>Component</w:t>
              </w:r>
            </w:ins>
          </w:p>
        </w:tc>
        <w:tc>
          <w:tcPr>
            <w:tcW w:w="3024" w:type="dxa"/>
            <w:shd w:val="clear" w:color="auto" w:fill="D9D9D9" w:themeFill="background1" w:themeFillShade="D9"/>
          </w:tcPr>
          <w:p w:rsidR="00132F64" w:rsidRPr="006C6FB6" w:rsidRDefault="00132F64" w:rsidP="003A2A50">
            <w:pPr>
              <w:rPr>
                <w:ins w:id="401" w:author="Cashavelly, Thomas R" w:date="2014-04-09T18:40:00Z"/>
                <w:b/>
              </w:rPr>
            </w:pPr>
            <w:ins w:id="402" w:author="Cashavelly, Thomas R" w:date="2014-04-09T18:40:00Z">
              <w:r w:rsidRPr="006C6FB6">
                <w:rPr>
                  <w:b/>
                </w:rPr>
                <w:t>Application</w:t>
              </w:r>
            </w:ins>
          </w:p>
        </w:tc>
        <w:tc>
          <w:tcPr>
            <w:tcW w:w="3162" w:type="dxa"/>
            <w:shd w:val="clear" w:color="auto" w:fill="D9D9D9" w:themeFill="background1" w:themeFillShade="D9"/>
          </w:tcPr>
          <w:p w:rsidR="00132F64" w:rsidRPr="006C6FB6" w:rsidRDefault="00132F64" w:rsidP="003A2A50">
            <w:pPr>
              <w:rPr>
                <w:ins w:id="403" w:author="Cashavelly, Thomas R" w:date="2014-04-09T18:40:00Z"/>
                <w:b/>
              </w:rPr>
            </w:pPr>
            <w:ins w:id="404" w:author="Cashavelly, Thomas R" w:date="2014-04-09T18:40:00Z">
              <w:r w:rsidRPr="006C6FB6">
                <w:rPr>
                  <w:b/>
                </w:rPr>
                <w:t>Description</w:t>
              </w:r>
            </w:ins>
          </w:p>
        </w:tc>
      </w:tr>
      <w:tr w:rsidR="00132F64" w:rsidTr="003A2A50">
        <w:trPr>
          <w:ins w:id="405" w:author="Cashavelly, Thomas R" w:date="2014-04-09T18:40:00Z"/>
        </w:trPr>
        <w:tc>
          <w:tcPr>
            <w:tcW w:w="2670" w:type="dxa"/>
          </w:tcPr>
          <w:p w:rsidR="00132F64" w:rsidRPr="00C72CB9" w:rsidRDefault="00132F64" w:rsidP="003A2A50">
            <w:pPr>
              <w:rPr>
                <w:ins w:id="406" w:author="Cashavelly, Thomas R" w:date="2014-04-09T18:40:00Z"/>
                <w:b/>
              </w:rPr>
            </w:pPr>
            <w:ins w:id="407" w:author="Cashavelly, Thomas R" w:date="2014-04-09T18:40:00Z">
              <w:r w:rsidRPr="00C72CB9">
                <w:rPr>
                  <w:b/>
                </w:rPr>
                <w:t>Development Environment</w:t>
              </w:r>
            </w:ins>
          </w:p>
        </w:tc>
        <w:tc>
          <w:tcPr>
            <w:tcW w:w="3024" w:type="dxa"/>
          </w:tcPr>
          <w:p w:rsidR="00132F64" w:rsidRDefault="00132F64" w:rsidP="003A2A50">
            <w:pPr>
              <w:rPr>
                <w:ins w:id="408" w:author="Cashavelly, Thomas R" w:date="2014-04-09T18:40:00Z"/>
              </w:rPr>
            </w:pPr>
            <w:ins w:id="409" w:author="Cashavelly, Thomas R" w:date="2014-04-09T18:41:00Z">
              <w:r>
                <w:t>Eclipse</w:t>
              </w:r>
            </w:ins>
          </w:p>
        </w:tc>
        <w:tc>
          <w:tcPr>
            <w:tcW w:w="3162" w:type="dxa"/>
          </w:tcPr>
          <w:p w:rsidR="00132F64" w:rsidRDefault="00132F64" w:rsidP="003A2A50">
            <w:pPr>
              <w:rPr>
                <w:ins w:id="410" w:author="Cashavelly, Thomas R" w:date="2014-04-09T18:40:00Z"/>
              </w:rPr>
            </w:pPr>
            <w:ins w:id="411" w:author="Cashavelly, Thomas R" w:date="2014-04-09T18:40:00Z">
              <w:r>
                <w:t xml:space="preserve">Integrated Development Environment: Open source for Java development </w:t>
              </w:r>
            </w:ins>
          </w:p>
        </w:tc>
      </w:tr>
      <w:tr w:rsidR="00132F64" w:rsidTr="003A2A50">
        <w:trPr>
          <w:ins w:id="412" w:author="Cashavelly, Thomas R" w:date="2014-04-09T18:40:00Z"/>
        </w:trPr>
        <w:tc>
          <w:tcPr>
            <w:tcW w:w="2670" w:type="dxa"/>
          </w:tcPr>
          <w:p w:rsidR="00132F64" w:rsidRPr="00C72CB9" w:rsidRDefault="00132F64" w:rsidP="003A2A50">
            <w:pPr>
              <w:rPr>
                <w:ins w:id="413" w:author="Cashavelly, Thomas R" w:date="2014-04-09T18:40:00Z"/>
                <w:b/>
              </w:rPr>
            </w:pPr>
            <w:ins w:id="414" w:author="Cashavelly, Thomas R" w:date="2014-04-09T18:40:00Z">
              <w:r w:rsidRPr="00C72CB9">
                <w:rPr>
                  <w:b/>
                </w:rPr>
                <w:t>Deployment Server</w:t>
              </w:r>
            </w:ins>
          </w:p>
        </w:tc>
        <w:tc>
          <w:tcPr>
            <w:tcW w:w="3024" w:type="dxa"/>
          </w:tcPr>
          <w:p w:rsidR="00132F64" w:rsidRDefault="00132F64" w:rsidP="003A2A50">
            <w:pPr>
              <w:rPr>
                <w:ins w:id="415" w:author="Cashavelly, Thomas R" w:date="2014-04-09T18:40:00Z"/>
              </w:rPr>
            </w:pPr>
            <w:ins w:id="416" w:author="Cashavelly, Thomas R" w:date="2014-04-09T18:40:00Z">
              <w:r>
                <w:t xml:space="preserve">Apache Tomcat </w:t>
              </w:r>
            </w:ins>
          </w:p>
        </w:tc>
        <w:tc>
          <w:tcPr>
            <w:tcW w:w="3162" w:type="dxa"/>
          </w:tcPr>
          <w:p w:rsidR="00132F64" w:rsidRDefault="00132F64" w:rsidP="003A2A50">
            <w:pPr>
              <w:rPr>
                <w:ins w:id="417" w:author="Cashavelly, Thomas R" w:date="2014-04-09T18:40:00Z"/>
              </w:rPr>
            </w:pPr>
            <w:ins w:id="418" w:author="Cashavelly, Thomas R" w:date="2014-04-09T18:40:00Z">
              <w:r>
                <w:t>Open source web server</w:t>
              </w:r>
            </w:ins>
          </w:p>
        </w:tc>
      </w:tr>
      <w:tr w:rsidR="00132F64" w:rsidTr="003A2A50">
        <w:trPr>
          <w:ins w:id="419" w:author="Cashavelly, Thomas R" w:date="2014-04-09T18:40:00Z"/>
        </w:trPr>
        <w:tc>
          <w:tcPr>
            <w:tcW w:w="2670" w:type="dxa"/>
          </w:tcPr>
          <w:p w:rsidR="00132F64" w:rsidRDefault="00132F64" w:rsidP="003A2A50">
            <w:pPr>
              <w:rPr>
                <w:ins w:id="420" w:author="Cashavelly, Thomas R" w:date="2014-04-09T18:40:00Z"/>
                <w:b/>
              </w:rPr>
            </w:pPr>
            <w:ins w:id="421" w:author="Cashavelly, Thomas R" w:date="2014-04-09T18:40:00Z">
              <w:r>
                <w:rPr>
                  <w:b/>
                </w:rPr>
                <w:t>Browser Client</w:t>
              </w:r>
            </w:ins>
          </w:p>
        </w:tc>
        <w:tc>
          <w:tcPr>
            <w:tcW w:w="3024" w:type="dxa"/>
          </w:tcPr>
          <w:p w:rsidR="00132F64" w:rsidRDefault="00132F64" w:rsidP="003A2A50">
            <w:pPr>
              <w:rPr>
                <w:ins w:id="422" w:author="Cashavelly, Thomas R" w:date="2014-04-09T18:40:00Z"/>
              </w:rPr>
            </w:pPr>
            <w:ins w:id="423" w:author="Cashavelly, Thomas R" w:date="2014-04-09T18:40:00Z">
              <w:r>
                <w:t>Mozilla Firefox 16.01</w:t>
              </w:r>
            </w:ins>
          </w:p>
        </w:tc>
        <w:tc>
          <w:tcPr>
            <w:tcW w:w="3162" w:type="dxa"/>
          </w:tcPr>
          <w:p w:rsidR="00132F64" w:rsidRDefault="00132F64" w:rsidP="00132F64">
            <w:pPr>
              <w:rPr>
                <w:ins w:id="424" w:author="Cashavelly, Thomas R" w:date="2014-04-09T18:40:00Z"/>
              </w:rPr>
            </w:pPr>
            <w:ins w:id="425" w:author="Cashavelly, Thomas R" w:date="2014-04-09T18:40:00Z">
              <w:r>
                <w:t xml:space="preserve">Open source browser to run </w:t>
              </w:r>
            </w:ins>
            <w:ins w:id="426" w:author="Cashavelly, Thomas R" w:date="2014-04-09T18:41:00Z">
              <w:r>
                <w:t>ClubUML</w:t>
              </w:r>
            </w:ins>
            <w:ins w:id="427" w:author="Cashavelly, Thomas R" w:date="2014-04-09T18:40:00Z">
              <w:r>
                <w:t xml:space="preserve"> to the user</w:t>
              </w:r>
            </w:ins>
          </w:p>
        </w:tc>
      </w:tr>
      <w:tr w:rsidR="00132F64" w:rsidTr="003A2A50">
        <w:trPr>
          <w:ins w:id="428" w:author="Cashavelly, Thomas R" w:date="2014-04-09T18:40:00Z"/>
        </w:trPr>
        <w:tc>
          <w:tcPr>
            <w:tcW w:w="2670" w:type="dxa"/>
          </w:tcPr>
          <w:p w:rsidR="00132F64" w:rsidRDefault="00132F64" w:rsidP="003A2A50">
            <w:pPr>
              <w:rPr>
                <w:ins w:id="429" w:author="Cashavelly, Thomas R" w:date="2014-04-09T18:40:00Z"/>
                <w:b/>
              </w:rPr>
            </w:pPr>
            <w:ins w:id="430" w:author="Cashavelly, Thomas R" w:date="2014-04-09T18:40:00Z">
              <w:r>
                <w:rPr>
                  <w:b/>
                </w:rPr>
                <w:t>Browser Debugger</w:t>
              </w:r>
            </w:ins>
          </w:p>
        </w:tc>
        <w:tc>
          <w:tcPr>
            <w:tcW w:w="3024" w:type="dxa"/>
          </w:tcPr>
          <w:p w:rsidR="00132F64" w:rsidRDefault="00132F64" w:rsidP="003A2A50">
            <w:pPr>
              <w:rPr>
                <w:ins w:id="431" w:author="Cashavelly, Thomas R" w:date="2014-04-09T18:40:00Z"/>
              </w:rPr>
            </w:pPr>
            <w:ins w:id="432" w:author="Cashavelly, Thomas R" w:date="2014-04-09T18:40:00Z">
              <w:r>
                <w:t>Firebug 1.10.6</w:t>
              </w:r>
            </w:ins>
          </w:p>
        </w:tc>
        <w:tc>
          <w:tcPr>
            <w:tcW w:w="3162" w:type="dxa"/>
          </w:tcPr>
          <w:p w:rsidR="00132F64" w:rsidRDefault="00132F64" w:rsidP="003A2A50">
            <w:pPr>
              <w:keepNext/>
              <w:rPr>
                <w:ins w:id="433" w:author="Cashavelly, Thomas R" w:date="2014-04-09T18:40:00Z"/>
              </w:rPr>
            </w:pPr>
            <w:ins w:id="434" w:author="Cashavelly, Thomas R" w:date="2014-04-09T18:40:00Z">
              <w:r>
                <w:t>Ability to debug JavaScript within the web browser</w:t>
              </w:r>
            </w:ins>
          </w:p>
        </w:tc>
      </w:tr>
    </w:tbl>
    <w:p w:rsidR="001C4177" w:rsidRDefault="001C4177" w:rsidP="001C4177">
      <w:pPr>
        <w:rPr>
          <w:ins w:id="435" w:author="Cashavelly, Thomas R" w:date="2014-04-09T18:42:00Z"/>
          <w:lang w:eastAsia="ja-JP"/>
        </w:rPr>
        <w:pPrChange w:id="436" w:author="Cashavelly, Thomas R" w:date="2014-04-09T18:36:00Z">
          <w:pPr>
            <w:pStyle w:val="Heading2"/>
          </w:pPr>
        </w:pPrChange>
      </w:pPr>
    </w:p>
    <w:p w:rsidR="00BA5760" w:rsidRDefault="00BA5760" w:rsidP="00BA5760">
      <w:pPr>
        <w:pStyle w:val="Heading3"/>
        <w:rPr>
          <w:ins w:id="437" w:author="Cashavelly, Thomas R" w:date="2014-04-09T18:42:00Z"/>
        </w:rPr>
      </w:pPr>
      <w:bookmarkStart w:id="438" w:name="_Toc359240348"/>
      <w:bookmarkStart w:id="439" w:name="_Toc362963110"/>
      <w:ins w:id="440" w:author="Cashavelly, Thomas R" w:date="2014-04-09T18:42:00Z">
        <w:r>
          <w:t>Test Cards</w:t>
        </w:r>
        <w:bookmarkEnd w:id="438"/>
        <w:bookmarkEnd w:id="439"/>
      </w:ins>
    </w:p>
    <w:p w:rsidR="00BA5760" w:rsidRDefault="00BA5760" w:rsidP="00BA5760">
      <w:pPr>
        <w:rPr>
          <w:ins w:id="441" w:author="Cashavelly, Thomas R" w:date="2014-04-09T18:42:00Z"/>
          <w:lang w:eastAsia="ja-JP"/>
        </w:rPr>
      </w:pPr>
    </w:p>
    <w:p w:rsidR="00BA5760" w:rsidRDefault="00BA5760" w:rsidP="00BA5760">
      <w:pPr>
        <w:rPr>
          <w:ins w:id="442" w:author="Cashavelly, Thomas R" w:date="2014-04-09T18:42:00Z"/>
          <w:lang w:eastAsia="ja-JP"/>
        </w:rPr>
      </w:pPr>
      <w:ins w:id="443" w:author="Cashavelly, Thomas R" w:date="2014-04-09T18:42:00Z">
        <w:r>
          <w:rPr>
            <w:lang w:eastAsia="ja-JP"/>
          </w:rPr>
          <w:t>Library Migration URL Testing</w:t>
        </w:r>
      </w:ins>
    </w:p>
    <w:p w:rsidR="00BA5760" w:rsidRDefault="00BA5760" w:rsidP="00BA5760">
      <w:pPr>
        <w:rPr>
          <w:ins w:id="444" w:author="Cashavelly, Thomas R" w:date="2014-04-09T18:42:00Z"/>
          <w:lang w:eastAsia="ja-JP"/>
        </w:rPr>
      </w:pPr>
    </w:p>
    <w:tbl>
      <w:tblPr>
        <w:tblStyle w:val="TableGrid"/>
        <w:tblW w:w="0" w:type="auto"/>
        <w:tblLook w:val="04A0" w:firstRow="1" w:lastRow="0" w:firstColumn="1" w:lastColumn="0" w:noHBand="0" w:noVBand="1"/>
      </w:tblPr>
      <w:tblGrid>
        <w:gridCol w:w="2358"/>
        <w:gridCol w:w="4680"/>
        <w:gridCol w:w="1818"/>
      </w:tblGrid>
      <w:tr w:rsidR="00BA5760" w:rsidTr="003A2A50">
        <w:trPr>
          <w:ins w:id="445" w:author="Cashavelly, Thomas R" w:date="2014-04-09T18:42:00Z"/>
        </w:trPr>
        <w:tc>
          <w:tcPr>
            <w:tcW w:w="2358" w:type="dxa"/>
          </w:tcPr>
          <w:p w:rsidR="00BA5760" w:rsidRDefault="00BA5760" w:rsidP="003A2A50">
            <w:pPr>
              <w:rPr>
                <w:ins w:id="446" w:author="Cashavelly, Thomas R" w:date="2014-04-09T18:42:00Z"/>
                <w:lang w:eastAsia="ja-JP"/>
              </w:rPr>
            </w:pPr>
            <w:ins w:id="447" w:author="Cashavelly, Thomas R" w:date="2014-04-09T18:42:00Z">
              <w:r>
                <w:rPr>
                  <w:lang w:eastAsia="ja-JP"/>
                </w:rPr>
                <w:t>Test Case #: 1</w:t>
              </w:r>
            </w:ins>
          </w:p>
        </w:tc>
        <w:tc>
          <w:tcPr>
            <w:tcW w:w="4680" w:type="dxa"/>
          </w:tcPr>
          <w:p w:rsidR="00BA5760" w:rsidRDefault="00BA5760" w:rsidP="003A2A50">
            <w:pPr>
              <w:rPr>
                <w:ins w:id="448" w:author="Cashavelly, Thomas R" w:date="2014-04-09T18:42:00Z"/>
                <w:lang w:eastAsia="ja-JP"/>
              </w:rPr>
            </w:pPr>
          </w:p>
        </w:tc>
        <w:tc>
          <w:tcPr>
            <w:tcW w:w="1818" w:type="dxa"/>
          </w:tcPr>
          <w:p w:rsidR="00BA5760" w:rsidRDefault="00BA5760" w:rsidP="003A2A50">
            <w:pPr>
              <w:rPr>
                <w:ins w:id="449" w:author="Cashavelly, Thomas R" w:date="2014-04-09T18:42:00Z"/>
                <w:lang w:eastAsia="ja-JP"/>
              </w:rPr>
            </w:pPr>
            <w:ins w:id="450" w:author="Cashavelly, Thomas R" w:date="2014-04-09T18:42:00Z">
              <w:r>
                <w:rPr>
                  <w:lang w:eastAsia="ja-JP"/>
                </w:rPr>
                <w:t xml:space="preserve">Date: </w:t>
              </w:r>
              <w:r>
                <w:rPr>
                  <w:lang w:eastAsia="ja-JP"/>
                </w:rPr>
                <w:t>4/4/14</w:t>
              </w:r>
              <w:r>
                <w:rPr>
                  <w:lang w:eastAsia="ja-JP"/>
                </w:rPr>
                <w:t xml:space="preserve"> </w:t>
              </w:r>
            </w:ins>
          </w:p>
        </w:tc>
      </w:tr>
      <w:tr w:rsidR="00BA5760" w:rsidTr="003A2A50">
        <w:trPr>
          <w:ins w:id="451" w:author="Cashavelly, Thomas R" w:date="2014-04-09T18:42:00Z"/>
        </w:trPr>
        <w:tc>
          <w:tcPr>
            <w:tcW w:w="8856" w:type="dxa"/>
            <w:gridSpan w:val="3"/>
          </w:tcPr>
          <w:p w:rsidR="00BA5760" w:rsidRDefault="00BA5760" w:rsidP="003A2A50">
            <w:pPr>
              <w:rPr>
                <w:ins w:id="452" w:author="Cashavelly, Thomas R" w:date="2014-04-09T18:42:00Z"/>
                <w:lang w:eastAsia="ja-JP"/>
              </w:rPr>
            </w:pPr>
          </w:p>
        </w:tc>
      </w:tr>
      <w:tr w:rsidR="00BA5760" w:rsidTr="003A2A50">
        <w:trPr>
          <w:ins w:id="453" w:author="Cashavelly, Thomas R" w:date="2014-04-09T18:42:00Z"/>
        </w:trPr>
        <w:tc>
          <w:tcPr>
            <w:tcW w:w="2358" w:type="dxa"/>
            <w:shd w:val="clear" w:color="auto" w:fill="BFBFBF" w:themeFill="background1" w:themeFillShade="BF"/>
          </w:tcPr>
          <w:p w:rsidR="00BA5760" w:rsidRPr="00A02D0B" w:rsidRDefault="00BA5760" w:rsidP="003A2A50">
            <w:pPr>
              <w:jc w:val="center"/>
              <w:rPr>
                <w:ins w:id="454" w:author="Cashavelly, Thomas R" w:date="2014-04-09T18:42:00Z"/>
                <w:b/>
                <w:lang w:eastAsia="ja-JP"/>
              </w:rPr>
            </w:pPr>
            <w:ins w:id="455" w:author="Cashavelly, Thomas R" w:date="2014-04-09T18:42:00Z">
              <w:r w:rsidRPr="00A02D0B">
                <w:rPr>
                  <w:b/>
                  <w:lang w:eastAsia="ja-JP"/>
                </w:rPr>
                <w:t>Title</w:t>
              </w:r>
            </w:ins>
          </w:p>
        </w:tc>
        <w:tc>
          <w:tcPr>
            <w:tcW w:w="4680" w:type="dxa"/>
            <w:shd w:val="clear" w:color="auto" w:fill="BFBFBF" w:themeFill="background1" w:themeFillShade="BF"/>
          </w:tcPr>
          <w:p w:rsidR="00BA5760" w:rsidRPr="00A02D0B" w:rsidRDefault="00BA5760" w:rsidP="003A2A50">
            <w:pPr>
              <w:jc w:val="center"/>
              <w:rPr>
                <w:ins w:id="456" w:author="Cashavelly, Thomas R" w:date="2014-04-09T18:42:00Z"/>
                <w:b/>
                <w:lang w:eastAsia="ja-JP"/>
              </w:rPr>
            </w:pPr>
            <w:ins w:id="457" w:author="Cashavelly, Thomas R" w:date="2014-04-09T18:42:00Z">
              <w:r w:rsidRPr="00A02D0B">
                <w:rPr>
                  <w:b/>
                  <w:lang w:eastAsia="ja-JP"/>
                </w:rPr>
                <w:t>Description</w:t>
              </w:r>
            </w:ins>
          </w:p>
        </w:tc>
        <w:tc>
          <w:tcPr>
            <w:tcW w:w="1818" w:type="dxa"/>
            <w:shd w:val="clear" w:color="auto" w:fill="BFBFBF" w:themeFill="background1" w:themeFillShade="BF"/>
          </w:tcPr>
          <w:p w:rsidR="00BA5760" w:rsidRPr="00A02D0B" w:rsidRDefault="00BA5760" w:rsidP="003A2A50">
            <w:pPr>
              <w:jc w:val="center"/>
              <w:rPr>
                <w:ins w:id="458" w:author="Cashavelly, Thomas R" w:date="2014-04-09T18:42:00Z"/>
                <w:b/>
                <w:lang w:eastAsia="ja-JP"/>
              </w:rPr>
            </w:pPr>
            <w:ins w:id="459" w:author="Cashavelly, Thomas R" w:date="2014-04-09T18:42:00Z">
              <w:r w:rsidRPr="00A02D0B">
                <w:rPr>
                  <w:b/>
                  <w:lang w:eastAsia="ja-JP"/>
                </w:rPr>
                <w:t>P/F/M</w:t>
              </w:r>
            </w:ins>
          </w:p>
        </w:tc>
      </w:tr>
      <w:tr w:rsidR="00BA5760" w:rsidTr="003A2A50">
        <w:trPr>
          <w:ins w:id="460" w:author="Cashavelly, Thomas R" w:date="2014-04-09T18:42:00Z"/>
        </w:trPr>
        <w:tc>
          <w:tcPr>
            <w:tcW w:w="2358" w:type="dxa"/>
          </w:tcPr>
          <w:p w:rsidR="00BA5760" w:rsidRDefault="00E81621" w:rsidP="003A2A50">
            <w:pPr>
              <w:jc w:val="left"/>
              <w:rPr>
                <w:ins w:id="461" w:author="Cashavelly, Thomas R" w:date="2014-04-09T18:42:00Z"/>
                <w:lang w:eastAsia="ja-JP"/>
              </w:rPr>
            </w:pPr>
            <w:ins w:id="462" w:author="Cashavelly, Thomas R" w:date="2014-04-09T18:43:00Z">
              <w:r>
                <w:rPr>
                  <w:lang w:eastAsia="ja-JP"/>
                </w:rPr>
                <w:t>Home.jsp Library Test</w:t>
              </w:r>
            </w:ins>
          </w:p>
        </w:tc>
        <w:tc>
          <w:tcPr>
            <w:tcW w:w="4680" w:type="dxa"/>
          </w:tcPr>
          <w:p w:rsidR="00BA5760" w:rsidRDefault="00BA5760" w:rsidP="00E81621">
            <w:pPr>
              <w:rPr>
                <w:ins w:id="463" w:author="Cashavelly, Thomas R" w:date="2014-04-09T18:42:00Z"/>
                <w:lang w:eastAsia="ja-JP"/>
              </w:rPr>
            </w:pPr>
            <w:ins w:id="464" w:author="Cashavelly, Thomas R" w:date="2014-04-09T18:42:00Z">
              <w:r>
                <w:rPr>
                  <w:lang w:eastAsia="ja-JP"/>
                </w:rPr>
                <w:t xml:space="preserve">The user will be able to successfully enter </w:t>
              </w:r>
            </w:ins>
            <w:ins w:id="465" w:author="Cashavelly, Thomas R" w:date="2014-04-09T18:45:00Z">
              <w:r w:rsidR="00E81621">
                <w:rPr>
                  <w:lang w:eastAsia="ja-JP"/>
                </w:rPr>
                <w:t>this page and load properly due to jquery library relocation</w:t>
              </w:r>
            </w:ins>
          </w:p>
        </w:tc>
        <w:tc>
          <w:tcPr>
            <w:tcW w:w="1818" w:type="dxa"/>
          </w:tcPr>
          <w:p w:rsidR="00BA5760" w:rsidRDefault="00BA5760" w:rsidP="003A2A50">
            <w:pPr>
              <w:rPr>
                <w:ins w:id="466" w:author="Cashavelly, Thomas R" w:date="2014-04-09T18:42:00Z"/>
                <w:lang w:eastAsia="ja-JP"/>
              </w:rPr>
            </w:pPr>
          </w:p>
        </w:tc>
      </w:tr>
    </w:tbl>
    <w:p w:rsidR="00BA5760" w:rsidRDefault="00BA5760" w:rsidP="00BA5760">
      <w:pPr>
        <w:rPr>
          <w:ins w:id="467" w:author="Cashavelly, Thomas R" w:date="2014-04-09T18:42:00Z"/>
          <w:lang w:eastAsia="ja-JP"/>
        </w:rPr>
      </w:pPr>
    </w:p>
    <w:tbl>
      <w:tblPr>
        <w:tblStyle w:val="TableGrid"/>
        <w:tblW w:w="0" w:type="auto"/>
        <w:tblLook w:val="04A0" w:firstRow="1" w:lastRow="0" w:firstColumn="1" w:lastColumn="0" w:noHBand="0" w:noVBand="1"/>
      </w:tblPr>
      <w:tblGrid>
        <w:gridCol w:w="2358"/>
        <w:gridCol w:w="4680"/>
        <w:gridCol w:w="1818"/>
      </w:tblGrid>
      <w:tr w:rsidR="00BA5760" w:rsidTr="003A2A50">
        <w:trPr>
          <w:ins w:id="468" w:author="Cashavelly, Thomas R" w:date="2014-04-09T18:42:00Z"/>
        </w:trPr>
        <w:tc>
          <w:tcPr>
            <w:tcW w:w="2358" w:type="dxa"/>
          </w:tcPr>
          <w:p w:rsidR="00BA5760" w:rsidRDefault="00BA5760" w:rsidP="003A2A50">
            <w:pPr>
              <w:rPr>
                <w:ins w:id="469" w:author="Cashavelly, Thomas R" w:date="2014-04-09T18:42:00Z"/>
                <w:lang w:eastAsia="ja-JP"/>
              </w:rPr>
            </w:pPr>
            <w:ins w:id="470" w:author="Cashavelly, Thomas R" w:date="2014-04-09T18:42:00Z">
              <w:r>
                <w:rPr>
                  <w:lang w:eastAsia="ja-JP"/>
                </w:rPr>
                <w:t>Test Case #: 2</w:t>
              </w:r>
            </w:ins>
          </w:p>
        </w:tc>
        <w:tc>
          <w:tcPr>
            <w:tcW w:w="4680" w:type="dxa"/>
          </w:tcPr>
          <w:p w:rsidR="00BA5760" w:rsidRDefault="00BA5760" w:rsidP="003A2A50">
            <w:pPr>
              <w:rPr>
                <w:ins w:id="471" w:author="Cashavelly, Thomas R" w:date="2014-04-09T18:42:00Z"/>
                <w:lang w:eastAsia="ja-JP"/>
              </w:rPr>
            </w:pPr>
          </w:p>
        </w:tc>
        <w:tc>
          <w:tcPr>
            <w:tcW w:w="1818" w:type="dxa"/>
          </w:tcPr>
          <w:p w:rsidR="00BA5760" w:rsidRDefault="00BA5760" w:rsidP="003A2A50">
            <w:pPr>
              <w:rPr>
                <w:ins w:id="472" w:author="Cashavelly, Thomas R" w:date="2014-04-09T18:42:00Z"/>
                <w:lang w:eastAsia="ja-JP"/>
              </w:rPr>
            </w:pPr>
            <w:ins w:id="473" w:author="Cashavelly, Thomas R" w:date="2014-04-09T18:42:00Z">
              <w:r>
                <w:rPr>
                  <w:lang w:eastAsia="ja-JP"/>
                </w:rPr>
                <w:t>Date: 4/4/14</w:t>
              </w:r>
            </w:ins>
          </w:p>
        </w:tc>
      </w:tr>
      <w:tr w:rsidR="00BA5760" w:rsidTr="003A2A50">
        <w:trPr>
          <w:ins w:id="474" w:author="Cashavelly, Thomas R" w:date="2014-04-09T18:42:00Z"/>
        </w:trPr>
        <w:tc>
          <w:tcPr>
            <w:tcW w:w="8856" w:type="dxa"/>
            <w:gridSpan w:val="3"/>
          </w:tcPr>
          <w:p w:rsidR="00BA5760" w:rsidRDefault="00BA5760" w:rsidP="003A2A50">
            <w:pPr>
              <w:rPr>
                <w:ins w:id="475" w:author="Cashavelly, Thomas R" w:date="2014-04-09T18:42:00Z"/>
                <w:lang w:eastAsia="ja-JP"/>
              </w:rPr>
            </w:pPr>
          </w:p>
        </w:tc>
      </w:tr>
      <w:tr w:rsidR="00BA5760" w:rsidTr="003A2A50">
        <w:trPr>
          <w:ins w:id="476" w:author="Cashavelly, Thomas R" w:date="2014-04-09T18:42:00Z"/>
        </w:trPr>
        <w:tc>
          <w:tcPr>
            <w:tcW w:w="2358" w:type="dxa"/>
            <w:shd w:val="clear" w:color="auto" w:fill="BFBFBF" w:themeFill="background1" w:themeFillShade="BF"/>
          </w:tcPr>
          <w:p w:rsidR="00BA5760" w:rsidRPr="00A02D0B" w:rsidRDefault="00BA5760" w:rsidP="003A2A50">
            <w:pPr>
              <w:jc w:val="center"/>
              <w:rPr>
                <w:ins w:id="477" w:author="Cashavelly, Thomas R" w:date="2014-04-09T18:42:00Z"/>
                <w:b/>
                <w:lang w:eastAsia="ja-JP"/>
              </w:rPr>
            </w:pPr>
            <w:ins w:id="478" w:author="Cashavelly, Thomas R" w:date="2014-04-09T18:42:00Z">
              <w:r w:rsidRPr="00A02D0B">
                <w:rPr>
                  <w:b/>
                  <w:lang w:eastAsia="ja-JP"/>
                </w:rPr>
                <w:t>Title</w:t>
              </w:r>
            </w:ins>
          </w:p>
        </w:tc>
        <w:tc>
          <w:tcPr>
            <w:tcW w:w="4680" w:type="dxa"/>
            <w:shd w:val="clear" w:color="auto" w:fill="BFBFBF" w:themeFill="background1" w:themeFillShade="BF"/>
          </w:tcPr>
          <w:p w:rsidR="00BA5760" w:rsidRPr="00A02D0B" w:rsidRDefault="00BA5760" w:rsidP="003A2A50">
            <w:pPr>
              <w:jc w:val="center"/>
              <w:rPr>
                <w:ins w:id="479" w:author="Cashavelly, Thomas R" w:date="2014-04-09T18:42:00Z"/>
                <w:b/>
                <w:lang w:eastAsia="ja-JP"/>
              </w:rPr>
            </w:pPr>
            <w:ins w:id="480" w:author="Cashavelly, Thomas R" w:date="2014-04-09T18:42:00Z">
              <w:r w:rsidRPr="00A02D0B">
                <w:rPr>
                  <w:b/>
                  <w:lang w:eastAsia="ja-JP"/>
                </w:rPr>
                <w:t>Description</w:t>
              </w:r>
            </w:ins>
          </w:p>
        </w:tc>
        <w:tc>
          <w:tcPr>
            <w:tcW w:w="1818" w:type="dxa"/>
            <w:shd w:val="clear" w:color="auto" w:fill="BFBFBF" w:themeFill="background1" w:themeFillShade="BF"/>
          </w:tcPr>
          <w:p w:rsidR="00BA5760" w:rsidRPr="00A02D0B" w:rsidRDefault="00BA5760" w:rsidP="003A2A50">
            <w:pPr>
              <w:jc w:val="center"/>
              <w:rPr>
                <w:ins w:id="481" w:author="Cashavelly, Thomas R" w:date="2014-04-09T18:42:00Z"/>
                <w:b/>
                <w:lang w:eastAsia="ja-JP"/>
              </w:rPr>
            </w:pPr>
            <w:ins w:id="482" w:author="Cashavelly, Thomas R" w:date="2014-04-09T18:42:00Z">
              <w:r w:rsidRPr="00A02D0B">
                <w:rPr>
                  <w:b/>
                  <w:lang w:eastAsia="ja-JP"/>
                </w:rPr>
                <w:t>P/F/M</w:t>
              </w:r>
            </w:ins>
          </w:p>
        </w:tc>
      </w:tr>
      <w:tr w:rsidR="00BA5760" w:rsidTr="003A2A50">
        <w:trPr>
          <w:ins w:id="483" w:author="Cashavelly, Thomas R" w:date="2014-04-09T18:42:00Z"/>
        </w:trPr>
        <w:tc>
          <w:tcPr>
            <w:tcW w:w="2358" w:type="dxa"/>
          </w:tcPr>
          <w:p w:rsidR="00BA5760" w:rsidRDefault="00E81621" w:rsidP="003A2A50">
            <w:pPr>
              <w:rPr>
                <w:ins w:id="484" w:author="Cashavelly, Thomas R" w:date="2014-04-09T18:42:00Z"/>
                <w:lang w:eastAsia="ja-JP"/>
              </w:rPr>
            </w:pPr>
            <w:ins w:id="485" w:author="Cashavelly, Thomas R" w:date="2014-04-09T18:44:00Z">
              <w:r>
                <w:rPr>
                  <w:lang w:eastAsia="ja-JP"/>
                </w:rPr>
                <w:t xml:space="preserve">managePolicy.jsp </w:t>
              </w:r>
              <w:r>
                <w:rPr>
                  <w:lang w:eastAsia="ja-JP"/>
                </w:rPr>
                <w:t>Library Test</w:t>
              </w:r>
            </w:ins>
          </w:p>
        </w:tc>
        <w:tc>
          <w:tcPr>
            <w:tcW w:w="4680" w:type="dxa"/>
          </w:tcPr>
          <w:p w:rsidR="00BA5760" w:rsidRDefault="00E81621" w:rsidP="003A2A50">
            <w:pPr>
              <w:rPr>
                <w:ins w:id="486" w:author="Cashavelly, Thomas R" w:date="2014-04-09T18:42:00Z"/>
                <w:lang w:eastAsia="ja-JP"/>
              </w:rPr>
            </w:pPr>
            <w:ins w:id="487" w:author="Cashavelly, Thomas R" w:date="2014-04-09T18:45:00Z">
              <w:r>
                <w:rPr>
                  <w:lang w:eastAsia="ja-JP"/>
                </w:rPr>
                <w:t>The user will be able to successfully enter this page and load properly due to jquery library relocation</w:t>
              </w:r>
            </w:ins>
          </w:p>
        </w:tc>
        <w:tc>
          <w:tcPr>
            <w:tcW w:w="1818" w:type="dxa"/>
          </w:tcPr>
          <w:p w:rsidR="00BA5760" w:rsidRDefault="00BA5760" w:rsidP="003A2A50">
            <w:pPr>
              <w:rPr>
                <w:ins w:id="488" w:author="Cashavelly, Thomas R" w:date="2014-04-09T18:42:00Z"/>
                <w:lang w:eastAsia="ja-JP"/>
              </w:rPr>
            </w:pPr>
          </w:p>
        </w:tc>
      </w:tr>
      <w:tr w:rsidR="00E81621" w:rsidTr="003A2A50">
        <w:trPr>
          <w:ins w:id="489" w:author="Cashavelly, Thomas R" w:date="2014-04-09T18:44:00Z"/>
        </w:trPr>
        <w:tc>
          <w:tcPr>
            <w:tcW w:w="2358" w:type="dxa"/>
          </w:tcPr>
          <w:p w:rsidR="00E81621" w:rsidRDefault="00E81621" w:rsidP="003A2A50">
            <w:pPr>
              <w:rPr>
                <w:ins w:id="490" w:author="Cashavelly, Thomas R" w:date="2014-04-09T18:44:00Z"/>
                <w:lang w:eastAsia="ja-JP"/>
              </w:rPr>
            </w:pPr>
          </w:p>
        </w:tc>
        <w:tc>
          <w:tcPr>
            <w:tcW w:w="4680" w:type="dxa"/>
          </w:tcPr>
          <w:p w:rsidR="00E81621" w:rsidRDefault="00E81621" w:rsidP="003A2A50">
            <w:pPr>
              <w:rPr>
                <w:ins w:id="491" w:author="Cashavelly, Thomas R" w:date="2014-04-09T18:44:00Z"/>
                <w:lang w:eastAsia="ja-JP"/>
              </w:rPr>
            </w:pPr>
          </w:p>
        </w:tc>
        <w:tc>
          <w:tcPr>
            <w:tcW w:w="1818" w:type="dxa"/>
          </w:tcPr>
          <w:p w:rsidR="00E81621" w:rsidRDefault="00E81621" w:rsidP="003A2A50">
            <w:pPr>
              <w:rPr>
                <w:ins w:id="492" w:author="Cashavelly, Thomas R" w:date="2014-04-09T18:44:00Z"/>
                <w:lang w:eastAsia="ja-JP"/>
              </w:rPr>
            </w:pPr>
          </w:p>
        </w:tc>
      </w:tr>
    </w:tbl>
    <w:p w:rsidR="00BA5760" w:rsidRDefault="00BA5760" w:rsidP="00BA5760">
      <w:pPr>
        <w:rPr>
          <w:ins w:id="493" w:author="Cashavelly, Thomas R" w:date="2014-04-09T18:42:00Z"/>
          <w:lang w:eastAsia="ja-JP"/>
        </w:rPr>
      </w:pPr>
    </w:p>
    <w:tbl>
      <w:tblPr>
        <w:tblStyle w:val="TableGrid"/>
        <w:tblW w:w="0" w:type="auto"/>
        <w:tblLook w:val="04A0" w:firstRow="1" w:lastRow="0" w:firstColumn="1" w:lastColumn="0" w:noHBand="0" w:noVBand="1"/>
      </w:tblPr>
      <w:tblGrid>
        <w:gridCol w:w="2358"/>
        <w:gridCol w:w="4680"/>
        <w:gridCol w:w="1818"/>
      </w:tblGrid>
      <w:tr w:rsidR="00BA5760" w:rsidTr="003A2A50">
        <w:trPr>
          <w:ins w:id="494" w:author="Cashavelly, Thomas R" w:date="2014-04-09T18:42:00Z"/>
        </w:trPr>
        <w:tc>
          <w:tcPr>
            <w:tcW w:w="2358" w:type="dxa"/>
          </w:tcPr>
          <w:p w:rsidR="00BA5760" w:rsidRDefault="00BA5760" w:rsidP="003A2A50">
            <w:pPr>
              <w:rPr>
                <w:ins w:id="495" w:author="Cashavelly, Thomas R" w:date="2014-04-09T18:42:00Z"/>
                <w:lang w:eastAsia="ja-JP"/>
              </w:rPr>
            </w:pPr>
            <w:ins w:id="496" w:author="Cashavelly, Thomas R" w:date="2014-04-09T18:42:00Z">
              <w:r>
                <w:rPr>
                  <w:lang w:eastAsia="ja-JP"/>
                </w:rPr>
                <w:t>Test Case #: 3</w:t>
              </w:r>
            </w:ins>
          </w:p>
        </w:tc>
        <w:tc>
          <w:tcPr>
            <w:tcW w:w="4680" w:type="dxa"/>
          </w:tcPr>
          <w:p w:rsidR="00BA5760" w:rsidRDefault="00BA5760" w:rsidP="003A2A50">
            <w:pPr>
              <w:rPr>
                <w:ins w:id="497" w:author="Cashavelly, Thomas R" w:date="2014-04-09T18:42:00Z"/>
                <w:lang w:eastAsia="ja-JP"/>
              </w:rPr>
            </w:pPr>
          </w:p>
        </w:tc>
        <w:tc>
          <w:tcPr>
            <w:tcW w:w="1818" w:type="dxa"/>
          </w:tcPr>
          <w:p w:rsidR="00BA5760" w:rsidRDefault="00BA5760" w:rsidP="003A2A50">
            <w:pPr>
              <w:rPr>
                <w:ins w:id="498" w:author="Cashavelly, Thomas R" w:date="2014-04-09T18:42:00Z"/>
                <w:lang w:eastAsia="ja-JP"/>
              </w:rPr>
            </w:pPr>
            <w:ins w:id="499" w:author="Cashavelly, Thomas R" w:date="2014-04-09T18:42:00Z">
              <w:r>
                <w:rPr>
                  <w:lang w:eastAsia="ja-JP"/>
                </w:rPr>
                <w:t>Date: 4/4/14</w:t>
              </w:r>
            </w:ins>
          </w:p>
        </w:tc>
      </w:tr>
      <w:tr w:rsidR="00BA5760" w:rsidTr="003A2A50">
        <w:trPr>
          <w:ins w:id="500" w:author="Cashavelly, Thomas R" w:date="2014-04-09T18:42:00Z"/>
        </w:trPr>
        <w:tc>
          <w:tcPr>
            <w:tcW w:w="8856" w:type="dxa"/>
            <w:gridSpan w:val="3"/>
          </w:tcPr>
          <w:p w:rsidR="00BA5760" w:rsidRDefault="00BA5760" w:rsidP="003A2A50">
            <w:pPr>
              <w:rPr>
                <w:ins w:id="501" w:author="Cashavelly, Thomas R" w:date="2014-04-09T18:42:00Z"/>
                <w:lang w:eastAsia="ja-JP"/>
              </w:rPr>
            </w:pPr>
          </w:p>
        </w:tc>
      </w:tr>
      <w:tr w:rsidR="00BA5760" w:rsidTr="003A2A50">
        <w:trPr>
          <w:ins w:id="502" w:author="Cashavelly, Thomas R" w:date="2014-04-09T18:42:00Z"/>
        </w:trPr>
        <w:tc>
          <w:tcPr>
            <w:tcW w:w="2358" w:type="dxa"/>
            <w:shd w:val="clear" w:color="auto" w:fill="BFBFBF" w:themeFill="background1" w:themeFillShade="BF"/>
          </w:tcPr>
          <w:p w:rsidR="00BA5760" w:rsidRPr="00A02D0B" w:rsidRDefault="00BA5760" w:rsidP="003A2A50">
            <w:pPr>
              <w:jc w:val="center"/>
              <w:rPr>
                <w:ins w:id="503" w:author="Cashavelly, Thomas R" w:date="2014-04-09T18:42:00Z"/>
                <w:b/>
                <w:lang w:eastAsia="ja-JP"/>
              </w:rPr>
            </w:pPr>
            <w:ins w:id="504" w:author="Cashavelly, Thomas R" w:date="2014-04-09T18:42:00Z">
              <w:r w:rsidRPr="00A02D0B">
                <w:rPr>
                  <w:b/>
                  <w:lang w:eastAsia="ja-JP"/>
                </w:rPr>
                <w:t>Title</w:t>
              </w:r>
            </w:ins>
          </w:p>
        </w:tc>
        <w:tc>
          <w:tcPr>
            <w:tcW w:w="4680" w:type="dxa"/>
            <w:shd w:val="clear" w:color="auto" w:fill="BFBFBF" w:themeFill="background1" w:themeFillShade="BF"/>
          </w:tcPr>
          <w:p w:rsidR="00BA5760" w:rsidRPr="00A02D0B" w:rsidRDefault="00BA5760" w:rsidP="003A2A50">
            <w:pPr>
              <w:jc w:val="center"/>
              <w:rPr>
                <w:ins w:id="505" w:author="Cashavelly, Thomas R" w:date="2014-04-09T18:42:00Z"/>
                <w:b/>
                <w:lang w:eastAsia="ja-JP"/>
              </w:rPr>
            </w:pPr>
            <w:ins w:id="506" w:author="Cashavelly, Thomas R" w:date="2014-04-09T18:42:00Z">
              <w:r w:rsidRPr="00A02D0B">
                <w:rPr>
                  <w:b/>
                  <w:lang w:eastAsia="ja-JP"/>
                </w:rPr>
                <w:t>Description</w:t>
              </w:r>
            </w:ins>
          </w:p>
        </w:tc>
        <w:tc>
          <w:tcPr>
            <w:tcW w:w="1818" w:type="dxa"/>
            <w:shd w:val="clear" w:color="auto" w:fill="BFBFBF" w:themeFill="background1" w:themeFillShade="BF"/>
          </w:tcPr>
          <w:p w:rsidR="00BA5760" w:rsidRPr="00A02D0B" w:rsidRDefault="00BA5760" w:rsidP="003A2A50">
            <w:pPr>
              <w:jc w:val="center"/>
              <w:rPr>
                <w:ins w:id="507" w:author="Cashavelly, Thomas R" w:date="2014-04-09T18:42:00Z"/>
                <w:b/>
                <w:lang w:eastAsia="ja-JP"/>
              </w:rPr>
            </w:pPr>
            <w:ins w:id="508" w:author="Cashavelly, Thomas R" w:date="2014-04-09T18:42:00Z">
              <w:r w:rsidRPr="00A02D0B">
                <w:rPr>
                  <w:b/>
                  <w:lang w:eastAsia="ja-JP"/>
                </w:rPr>
                <w:t>P/F/M</w:t>
              </w:r>
            </w:ins>
          </w:p>
        </w:tc>
      </w:tr>
      <w:tr w:rsidR="00BA5760" w:rsidTr="003A2A50">
        <w:trPr>
          <w:ins w:id="509" w:author="Cashavelly, Thomas R" w:date="2014-04-09T18:42:00Z"/>
        </w:trPr>
        <w:tc>
          <w:tcPr>
            <w:tcW w:w="2358" w:type="dxa"/>
          </w:tcPr>
          <w:p w:rsidR="00BA5760" w:rsidRDefault="00E81621" w:rsidP="003A2A50">
            <w:pPr>
              <w:rPr>
                <w:ins w:id="510" w:author="Cashavelly, Thomas R" w:date="2014-04-09T18:42:00Z"/>
                <w:lang w:eastAsia="ja-JP"/>
              </w:rPr>
            </w:pPr>
            <w:ins w:id="511" w:author="Cashavelly, Thomas R" w:date="2014-04-09T18:44:00Z">
              <w:r>
                <w:rPr>
                  <w:lang w:eastAsia="ja-JP"/>
                </w:rPr>
                <w:t xml:space="preserve">promote.jsp  </w:t>
              </w:r>
              <w:r>
                <w:rPr>
                  <w:lang w:eastAsia="ja-JP"/>
                </w:rPr>
                <w:t>Library Test</w:t>
              </w:r>
            </w:ins>
          </w:p>
        </w:tc>
        <w:tc>
          <w:tcPr>
            <w:tcW w:w="4680" w:type="dxa"/>
          </w:tcPr>
          <w:p w:rsidR="00BA5760" w:rsidRDefault="00E81621" w:rsidP="003A2A50">
            <w:pPr>
              <w:rPr>
                <w:ins w:id="512" w:author="Cashavelly, Thomas R" w:date="2014-04-09T18:42:00Z"/>
                <w:lang w:eastAsia="ja-JP"/>
              </w:rPr>
            </w:pPr>
            <w:ins w:id="513" w:author="Cashavelly, Thomas R" w:date="2014-04-09T18:45:00Z">
              <w:r>
                <w:rPr>
                  <w:lang w:eastAsia="ja-JP"/>
                </w:rPr>
                <w:t>The user will be able to successfully enter this page and load properly due to jquery library relocation</w:t>
              </w:r>
            </w:ins>
          </w:p>
        </w:tc>
        <w:tc>
          <w:tcPr>
            <w:tcW w:w="1818" w:type="dxa"/>
          </w:tcPr>
          <w:p w:rsidR="00BA5760" w:rsidRDefault="00BA5760" w:rsidP="003A2A50">
            <w:pPr>
              <w:rPr>
                <w:ins w:id="514" w:author="Cashavelly, Thomas R" w:date="2014-04-09T18:42:00Z"/>
                <w:lang w:eastAsia="ja-JP"/>
              </w:rPr>
            </w:pPr>
          </w:p>
        </w:tc>
      </w:tr>
    </w:tbl>
    <w:p w:rsidR="00BA5760" w:rsidRDefault="00BA5760" w:rsidP="00E81621">
      <w:pPr>
        <w:pStyle w:val="Heading3"/>
        <w:numPr>
          <w:ilvl w:val="0"/>
          <w:numId w:val="0"/>
        </w:numPr>
        <w:rPr>
          <w:ins w:id="515" w:author="Cashavelly, Thomas R" w:date="2014-04-09T18:43:00Z"/>
        </w:rPr>
        <w:pPrChange w:id="516" w:author="Cashavelly, Thomas R" w:date="2014-04-09T18:43:00Z">
          <w:pPr>
            <w:pStyle w:val="Heading2"/>
          </w:pPr>
        </w:pPrChange>
      </w:pPr>
    </w:p>
    <w:tbl>
      <w:tblPr>
        <w:tblStyle w:val="TableGrid"/>
        <w:tblW w:w="0" w:type="auto"/>
        <w:tblLook w:val="04A0" w:firstRow="1" w:lastRow="0" w:firstColumn="1" w:lastColumn="0" w:noHBand="0" w:noVBand="1"/>
      </w:tblPr>
      <w:tblGrid>
        <w:gridCol w:w="2358"/>
        <w:gridCol w:w="4680"/>
        <w:gridCol w:w="1818"/>
      </w:tblGrid>
      <w:tr w:rsidR="00E81621" w:rsidTr="003A2A50">
        <w:trPr>
          <w:ins w:id="517" w:author="Cashavelly, Thomas R" w:date="2014-04-09T18:44:00Z"/>
        </w:trPr>
        <w:tc>
          <w:tcPr>
            <w:tcW w:w="2358" w:type="dxa"/>
          </w:tcPr>
          <w:p w:rsidR="00E81621" w:rsidRDefault="00E81621" w:rsidP="003A2A50">
            <w:pPr>
              <w:rPr>
                <w:ins w:id="518" w:author="Cashavelly, Thomas R" w:date="2014-04-09T18:44:00Z"/>
                <w:lang w:eastAsia="ja-JP"/>
              </w:rPr>
            </w:pPr>
            <w:ins w:id="519" w:author="Cashavelly, Thomas R" w:date="2014-04-09T18:44:00Z">
              <w:r>
                <w:rPr>
                  <w:lang w:eastAsia="ja-JP"/>
                </w:rPr>
                <w:t xml:space="preserve">Test Case #: </w:t>
              </w:r>
              <w:r>
                <w:rPr>
                  <w:lang w:eastAsia="ja-JP"/>
                </w:rPr>
                <w:t>4</w:t>
              </w:r>
            </w:ins>
          </w:p>
        </w:tc>
        <w:tc>
          <w:tcPr>
            <w:tcW w:w="4680" w:type="dxa"/>
          </w:tcPr>
          <w:p w:rsidR="00E81621" w:rsidRDefault="00E81621" w:rsidP="003A2A50">
            <w:pPr>
              <w:rPr>
                <w:ins w:id="520" w:author="Cashavelly, Thomas R" w:date="2014-04-09T18:44:00Z"/>
                <w:lang w:eastAsia="ja-JP"/>
              </w:rPr>
            </w:pPr>
          </w:p>
        </w:tc>
        <w:tc>
          <w:tcPr>
            <w:tcW w:w="1818" w:type="dxa"/>
          </w:tcPr>
          <w:p w:rsidR="00E81621" w:rsidRDefault="00E81621" w:rsidP="003A2A50">
            <w:pPr>
              <w:rPr>
                <w:ins w:id="521" w:author="Cashavelly, Thomas R" w:date="2014-04-09T18:44:00Z"/>
                <w:lang w:eastAsia="ja-JP"/>
              </w:rPr>
            </w:pPr>
            <w:ins w:id="522" w:author="Cashavelly, Thomas R" w:date="2014-04-09T18:44:00Z">
              <w:r>
                <w:rPr>
                  <w:lang w:eastAsia="ja-JP"/>
                </w:rPr>
                <w:t>Date: 4/4/14</w:t>
              </w:r>
            </w:ins>
          </w:p>
        </w:tc>
      </w:tr>
      <w:tr w:rsidR="00E81621" w:rsidTr="003A2A50">
        <w:trPr>
          <w:ins w:id="523" w:author="Cashavelly, Thomas R" w:date="2014-04-09T18:44:00Z"/>
        </w:trPr>
        <w:tc>
          <w:tcPr>
            <w:tcW w:w="8856" w:type="dxa"/>
            <w:gridSpan w:val="3"/>
          </w:tcPr>
          <w:p w:rsidR="00E81621" w:rsidRDefault="00E81621" w:rsidP="003A2A50">
            <w:pPr>
              <w:rPr>
                <w:ins w:id="524" w:author="Cashavelly, Thomas R" w:date="2014-04-09T18:44:00Z"/>
                <w:lang w:eastAsia="ja-JP"/>
              </w:rPr>
            </w:pPr>
          </w:p>
        </w:tc>
      </w:tr>
      <w:tr w:rsidR="00E81621" w:rsidTr="003A2A50">
        <w:trPr>
          <w:ins w:id="525" w:author="Cashavelly, Thomas R" w:date="2014-04-09T18:44:00Z"/>
        </w:trPr>
        <w:tc>
          <w:tcPr>
            <w:tcW w:w="2358" w:type="dxa"/>
            <w:shd w:val="clear" w:color="auto" w:fill="BFBFBF" w:themeFill="background1" w:themeFillShade="BF"/>
          </w:tcPr>
          <w:p w:rsidR="00E81621" w:rsidRPr="00A02D0B" w:rsidRDefault="00E81621" w:rsidP="003A2A50">
            <w:pPr>
              <w:jc w:val="center"/>
              <w:rPr>
                <w:ins w:id="526" w:author="Cashavelly, Thomas R" w:date="2014-04-09T18:44:00Z"/>
                <w:b/>
                <w:lang w:eastAsia="ja-JP"/>
              </w:rPr>
            </w:pPr>
            <w:ins w:id="527" w:author="Cashavelly, Thomas R" w:date="2014-04-09T18:44:00Z">
              <w:r w:rsidRPr="00A02D0B">
                <w:rPr>
                  <w:b/>
                  <w:lang w:eastAsia="ja-JP"/>
                </w:rPr>
                <w:t>Title</w:t>
              </w:r>
            </w:ins>
          </w:p>
        </w:tc>
        <w:tc>
          <w:tcPr>
            <w:tcW w:w="4680" w:type="dxa"/>
            <w:shd w:val="clear" w:color="auto" w:fill="BFBFBF" w:themeFill="background1" w:themeFillShade="BF"/>
          </w:tcPr>
          <w:p w:rsidR="00E81621" w:rsidRPr="00A02D0B" w:rsidRDefault="00E81621" w:rsidP="003A2A50">
            <w:pPr>
              <w:jc w:val="center"/>
              <w:rPr>
                <w:ins w:id="528" w:author="Cashavelly, Thomas R" w:date="2014-04-09T18:44:00Z"/>
                <w:b/>
                <w:lang w:eastAsia="ja-JP"/>
              </w:rPr>
            </w:pPr>
            <w:ins w:id="529" w:author="Cashavelly, Thomas R" w:date="2014-04-09T18:44:00Z">
              <w:r w:rsidRPr="00A02D0B">
                <w:rPr>
                  <w:b/>
                  <w:lang w:eastAsia="ja-JP"/>
                </w:rPr>
                <w:t>Description</w:t>
              </w:r>
            </w:ins>
          </w:p>
        </w:tc>
        <w:tc>
          <w:tcPr>
            <w:tcW w:w="1818" w:type="dxa"/>
            <w:shd w:val="clear" w:color="auto" w:fill="BFBFBF" w:themeFill="background1" w:themeFillShade="BF"/>
          </w:tcPr>
          <w:p w:rsidR="00E81621" w:rsidRPr="00A02D0B" w:rsidRDefault="00E81621" w:rsidP="003A2A50">
            <w:pPr>
              <w:jc w:val="center"/>
              <w:rPr>
                <w:ins w:id="530" w:author="Cashavelly, Thomas R" w:date="2014-04-09T18:44:00Z"/>
                <w:b/>
                <w:lang w:eastAsia="ja-JP"/>
              </w:rPr>
            </w:pPr>
            <w:ins w:id="531" w:author="Cashavelly, Thomas R" w:date="2014-04-09T18:44:00Z">
              <w:r w:rsidRPr="00A02D0B">
                <w:rPr>
                  <w:b/>
                  <w:lang w:eastAsia="ja-JP"/>
                </w:rPr>
                <w:t>P/F/M</w:t>
              </w:r>
            </w:ins>
          </w:p>
        </w:tc>
      </w:tr>
      <w:tr w:rsidR="00E81621" w:rsidTr="003A2A50">
        <w:trPr>
          <w:ins w:id="532" w:author="Cashavelly, Thomas R" w:date="2014-04-09T18:44:00Z"/>
        </w:trPr>
        <w:tc>
          <w:tcPr>
            <w:tcW w:w="2358" w:type="dxa"/>
          </w:tcPr>
          <w:p w:rsidR="00E81621" w:rsidRDefault="00E81621" w:rsidP="003A2A50">
            <w:pPr>
              <w:rPr>
                <w:ins w:id="533" w:author="Cashavelly, Thomas R" w:date="2014-04-09T18:44:00Z"/>
                <w:lang w:eastAsia="ja-JP"/>
              </w:rPr>
            </w:pPr>
            <w:ins w:id="534" w:author="Cashavelly, Thomas R" w:date="2014-04-09T18:44:00Z">
              <w:r>
                <w:rPr>
                  <w:lang w:eastAsia="ja-JP"/>
                </w:rPr>
                <w:t xml:space="preserve">manageProject.jsp </w:t>
              </w:r>
              <w:r>
                <w:rPr>
                  <w:lang w:eastAsia="ja-JP"/>
                </w:rPr>
                <w:t>Library Test</w:t>
              </w:r>
            </w:ins>
          </w:p>
        </w:tc>
        <w:tc>
          <w:tcPr>
            <w:tcW w:w="4680" w:type="dxa"/>
          </w:tcPr>
          <w:p w:rsidR="00E81621" w:rsidRDefault="00E81621" w:rsidP="003A2A50">
            <w:pPr>
              <w:rPr>
                <w:ins w:id="535" w:author="Cashavelly, Thomas R" w:date="2014-04-09T18:44:00Z"/>
                <w:lang w:eastAsia="ja-JP"/>
              </w:rPr>
            </w:pPr>
            <w:ins w:id="536" w:author="Cashavelly, Thomas R" w:date="2014-04-09T18:45:00Z">
              <w:r>
                <w:rPr>
                  <w:lang w:eastAsia="ja-JP"/>
                </w:rPr>
                <w:t>The user will be able to successfully enter this page and load properly due to jquery library relocation</w:t>
              </w:r>
            </w:ins>
          </w:p>
        </w:tc>
        <w:tc>
          <w:tcPr>
            <w:tcW w:w="1818" w:type="dxa"/>
          </w:tcPr>
          <w:p w:rsidR="00E81621" w:rsidRDefault="00E81621" w:rsidP="003A2A50">
            <w:pPr>
              <w:rPr>
                <w:ins w:id="537" w:author="Cashavelly, Thomas R" w:date="2014-04-09T18:44:00Z"/>
                <w:lang w:eastAsia="ja-JP"/>
              </w:rPr>
            </w:pPr>
          </w:p>
        </w:tc>
      </w:tr>
    </w:tbl>
    <w:p w:rsidR="00E81621" w:rsidRDefault="00E81621" w:rsidP="00E81621">
      <w:pPr>
        <w:rPr>
          <w:ins w:id="538" w:author="Cashavelly, Thomas R" w:date="2014-04-09T18:44:00Z"/>
          <w:lang w:eastAsia="ja-JP"/>
        </w:rPr>
      </w:pPr>
    </w:p>
    <w:tbl>
      <w:tblPr>
        <w:tblStyle w:val="TableGrid"/>
        <w:tblW w:w="0" w:type="auto"/>
        <w:tblLook w:val="04A0" w:firstRow="1" w:lastRow="0" w:firstColumn="1" w:lastColumn="0" w:noHBand="0" w:noVBand="1"/>
      </w:tblPr>
      <w:tblGrid>
        <w:gridCol w:w="2358"/>
        <w:gridCol w:w="4680"/>
        <w:gridCol w:w="1818"/>
      </w:tblGrid>
      <w:tr w:rsidR="00E81621" w:rsidTr="003A2A50">
        <w:trPr>
          <w:ins w:id="539" w:author="Cashavelly, Thomas R" w:date="2014-04-09T18:44:00Z"/>
        </w:trPr>
        <w:tc>
          <w:tcPr>
            <w:tcW w:w="2358" w:type="dxa"/>
          </w:tcPr>
          <w:p w:rsidR="00E81621" w:rsidRDefault="00E81621" w:rsidP="003A2A50">
            <w:pPr>
              <w:rPr>
                <w:ins w:id="540" w:author="Cashavelly, Thomas R" w:date="2014-04-09T18:44:00Z"/>
                <w:lang w:eastAsia="ja-JP"/>
              </w:rPr>
            </w:pPr>
            <w:ins w:id="541" w:author="Cashavelly, Thomas R" w:date="2014-04-09T18:44:00Z">
              <w:r>
                <w:rPr>
                  <w:lang w:eastAsia="ja-JP"/>
                </w:rPr>
                <w:t xml:space="preserve">Test Case #: </w:t>
              </w:r>
              <w:r>
                <w:rPr>
                  <w:lang w:eastAsia="ja-JP"/>
                </w:rPr>
                <w:t>5</w:t>
              </w:r>
            </w:ins>
          </w:p>
        </w:tc>
        <w:tc>
          <w:tcPr>
            <w:tcW w:w="4680" w:type="dxa"/>
          </w:tcPr>
          <w:p w:rsidR="00E81621" w:rsidRDefault="00E81621" w:rsidP="003A2A50">
            <w:pPr>
              <w:rPr>
                <w:ins w:id="542" w:author="Cashavelly, Thomas R" w:date="2014-04-09T18:44:00Z"/>
                <w:lang w:eastAsia="ja-JP"/>
              </w:rPr>
            </w:pPr>
          </w:p>
        </w:tc>
        <w:tc>
          <w:tcPr>
            <w:tcW w:w="1818" w:type="dxa"/>
          </w:tcPr>
          <w:p w:rsidR="00E81621" w:rsidRDefault="00E81621" w:rsidP="003A2A50">
            <w:pPr>
              <w:rPr>
                <w:ins w:id="543" w:author="Cashavelly, Thomas R" w:date="2014-04-09T18:44:00Z"/>
                <w:lang w:eastAsia="ja-JP"/>
              </w:rPr>
            </w:pPr>
            <w:ins w:id="544" w:author="Cashavelly, Thomas R" w:date="2014-04-09T18:44:00Z">
              <w:r>
                <w:rPr>
                  <w:lang w:eastAsia="ja-JP"/>
                </w:rPr>
                <w:t>Date: 4/4/14</w:t>
              </w:r>
            </w:ins>
          </w:p>
        </w:tc>
      </w:tr>
      <w:tr w:rsidR="00E81621" w:rsidTr="003A2A50">
        <w:trPr>
          <w:ins w:id="545" w:author="Cashavelly, Thomas R" w:date="2014-04-09T18:44:00Z"/>
        </w:trPr>
        <w:tc>
          <w:tcPr>
            <w:tcW w:w="8856" w:type="dxa"/>
            <w:gridSpan w:val="3"/>
          </w:tcPr>
          <w:p w:rsidR="00E81621" w:rsidRDefault="00E81621" w:rsidP="003A2A50">
            <w:pPr>
              <w:rPr>
                <w:ins w:id="546" w:author="Cashavelly, Thomas R" w:date="2014-04-09T18:44:00Z"/>
                <w:lang w:eastAsia="ja-JP"/>
              </w:rPr>
            </w:pPr>
          </w:p>
        </w:tc>
      </w:tr>
      <w:tr w:rsidR="00E81621" w:rsidTr="003A2A50">
        <w:trPr>
          <w:ins w:id="547" w:author="Cashavelly, Thomas R" w:date="2014-04-09T18:44:00Z"/>
        </w:trPr>
        <w:tc>
          <w:tcPr>
            <w:tcW w:w="2358" w:type="dxa"/>
            <w:shd w:val="clear" w:color="auto" w:fill="BFBFBF" w:themeFill="background1" w:themeFillShade="BF"/>
          </w:tcPr>
          <w:p w:rsidR="00E81621" w:rsidRPr="00A02D0B" w:rsidRDefault="00E81621" w:rsidP="003A2A50">
            <w:pPr>
              <w:jc w:val="center"/>
              <w:rPr>
                <w:ins w:id="548" w:author="Cashavelly, Thomas R" w:date="2014-04-09T18:44:00Z"/>
                <w:b/>
                <w:lang w:eastAsia="ja-JP"/>
              </w:rPr>
            </w:pPr>
            <w:ins w:id="549" w:author="Cashavelly, Thomas R" w:date="2014-04-09T18:44:00Z">
              <w:r w:rsidRPr="00A02D0B">
                <w:rPr>
                  <w:b/>
                  <w:lang w:eastAsia="ja-JP"/>
                </w:rPr>
                <w:t>Title</w:t>
              </w:r>
            </w:ins>
          </w:p>
        </w:tc>
        <w:tc>
          <w:tcPr>
            <w:tcW w:w="4680" w:type="dxa"/>
            <w:shd w:val="clear" w:color="auto" w:fill="BFBFBF" w:themeFill="background1" w:themeFillShade="BF"/>
          </w:tcPr>
          <w:p w:rsidR="00E81621" w:rsidRPr="00A02D0B" w:rsidRDefault="00E81621" w:rsidP="003A2A50">
            <w:pPr>
              <w:jc w:val="center"/>
              <w:rPr>
                <w:ins w:id="550" w:author="Cashavelly, Thomas R" w:date="2014-04-09T18:44:00Z"/>
                <w:b/>
                <w:lang w:eastAsia="ja-JP"/>
              </w:rPr>
            </w:pPr>
            <w:ins w:id="551" w:author="Cashavelly, Thomas R" w:date="2014-04-09T18:44:00Z">
              <w:r w:rsidRPr="00A02D0B">
                <w:rPr>
                  <w:b/>
                  <w:lang w:eastAsia="ja-JP"/>
                </w:rPr>
                <w:t>Description</w:t>
              </w:r>
            </w:ins>
          </w:p>
        </w:tc>
        <w:tc>
          <w:tcPr>
            <w:tcW w:w="1818" w:type="dxa"/>
            <w:shd w:val="clear" w:color="auto" w:fill="BFBFBF" w:themeFill="background1" w:themeFillShade="BF"/>
          </w:tcPr>
          <w:p w:rsidR="00E81621" w:rsidRPr="00A02D0B" w:rsidRDefault="00E81621" w:rsidP="003A2A50">
            <w:pPr>
              <w:jc w:val="center"/>
              <w:rPr>
                <w:ins w:id="552" w:author="Cashavelly, Thomas R" w:date="2014-04-09T18:44:00Z"/>
                <w:b/>
                <w:lang w:eastAsia="ja-JP"/>
              </w:rPr>
            </w:pPr>
            <w:ins w:id="553" w:author="Cashavelly, Thomas R" w:date="2014-04-09T18:44:00Z">
              <w:r w:rsidRPr="00A02D0B">
                <w:rPr>
                  <w:b/>
                  <w:lang w:eastAsia="ja-JP"/>
                </w:rPr>
                <w:t>P/F/M</w:t>
              </w:r>
            </w:ins>
          </w:p>
        </w:tc>
      </w:tr>
      <w:tr w:rsidR="00E81621" w:rsidTr="003A2A50">
        <w:trPr>
          <w:ins w:id="554" w:author="Cashavelly, Thomas R" w:date="2014-04-09T18:44:00Z"/>
        </w:trPr>
        <w:tc>
          <w:tcPr>
            <w:tcW w:w="2358" w:type="dxa"/>
          </w:tcPr>
          <w:p w:rsidR="00E81621" w:rsidRDefault="00E81621" w:rsidP="003A2A50">
            <w:pPr>
              <w:rPr>
                <w:ins w:id="555" w:author="Cashavelly, Thomas R" w:date="2014-04-09T18:44:00Z"/>
                <w:lang w:eastAsia="ja-JP"/>
              </w:rPr>
            </w:pPr>
            <w:ins w:id="556" w:author="Cashavelly, Thomas R" w:date="2014-04-09T18:44:00Z">
              <w:r>
                <w:rPr>
                  <w:lang w:eastAsia="ja-JP"/>
                </w:rPr>
                <w:t>userHome Library Test</w:t>
              </w:r>
            </w:ins>
          </w:p>
        </w:tc>
        <w:tc>
          <w:tcPr>
            <w:tcW w:w="4680" w:type="dxa"/>
          </w:tcPr>
          <w:p w:rsidR="00E81621" w:rsidRDefault="00E81621" w:rsidP="003A2A50">
            <w:pPr>
              <w:rPr>
                <w:ins w:id="557" w:author="Cashavelly, Thomas R" w:date="2014-04-09T18:44:00Z"/>
                <w:lang w:eastAsia="ja-JP"/>
              </w:rPr>
            </w:pPr>
            <w:ins w:id="558" w:author="Cashavelly, Thomas R" w:date="2014-04-09T18:45:00Z">
              <w:r>
                <w:rPr>
                  <w:lang w:eastAsia="ja-JP"/>
                </w:rPr>
                <w:t>The user will be able to successfully enter this page and load properly due to jquery library relocation</w:t>
              </w:r>
            </w:ins>
          </w:p>
        </w:tc>
        <w:tc>
          <w:tcPr>
            <w:tcW w:w="1818" w:type="dxa"/>
          </w:tcPr>
          <w:p w:rsidR="00E81621" w:rsidRDefault="00E81621" w:rsidP="003A2A50">
            <w:pPr>
              <w:rPr>
                <w:ins w:id="559" w:author="Cashavelly, Thomas R" w:date="2014-04-09T18:44:00Z"/>
                <w:lang w:eastAsia="ja-JP"/>
              </w:rPr>
            </w:pPr>
          </w:p>
        </w:tc>
      </w:tr>
    </w:tbl>
    <w:p w:rsidR="00E81621" w:rsidRDefault="00E81621" w:rsidP="00E81621">
      <w:pPr>
        <w:rPr>
          <w:ins w:id="560" w:author="Cashavelly, Thomas R" w:date="2014-04-09T18:43:00Z"/>
          <w:lang w:eastAsia="ja-JP"/>
        </w:rPr>
        <w:pPrChange w:id="561" w:author="Cashavelly, Thomas R" w:date="2014-04-09T18:43:00Z">
          <w:pPr>
            <w:pStyle w:val="Heading2"/>
          </w:pPr>
        </w:pPrChange>
      </w:pPr>
    </w:p>
    <w:p w:rsidR="00E81621" w:rsidRDefault="002B7D50" w:rsidP="002B7D50">
      <w:pPr>
        <w:pStyle w:val="Heading3"/>
        <w:rPr>
          <w:ins w:id="562" w:author="Cashavelly, Thomas R" w:date="2014-04-09T18:46:00Z"/>
        </w:rPr>
        <w:pPrChange w:id="563" w:author="Cashavelly, Thomas R" w:date="2014-04-09T18:46:00Z">
          <w:pPr>
            <w:pStyle w:val="Heading2"/>
          </w:pPr>
        </w:pPrChange>
      </w:pPr>
      <w:ins w:id="564" w:author="Cashavelly, Thomas R" w:date="2014-04-09T18:46:00Z">
        <w:r>
          <w:t>Issues:</w:t>
        </w:r>
      </w:ins>
    </w:p>
    <w:p w:rsidR="002B7D50" w:rsidRDefault="002B7D50" w:rsidP="002B7D50">
      <w:pPr>
        <w:rPr>
          <w:ins w:id="565" w:author="Cashavelly, Thomas R" w:date="2014-04-09T18:46:00Z"/>
          <w:lang w:eastAsia="ja-JP"/>
        </w:rPr>
        <w:pPrChange w:id="566" w:author="Cashavelly, Thomas R" w:date="2014-04-09T18:46:00Z">
          <w:pPr>
            <w:pStyle w:val="Heading2"/>
          </w:pPr>
        </w:pPrChange>
      </w:pPr>
    </w:p>
    <w:p w:rsidR="002B7D50" w:rsidRPr="002B7D50" w:rsidRDefault="002B7D50" w:rsidP="002B7D50">
      <w:pPr>
        <w:rPr>
          <w:ins w:id="567" w:author="Cashavelly, Thomas R" w:date="2014-04-09T18:46:00Z"/>
          <w:lang w:eastAsia="ja-JP"/>
          <w:rPrChange w:id="568" w:author="Cashavelly, Thomas R" w:date="2014-04-09T18:46:00Z">
            <w:rPr>
              <w:ins w:id="569" w:author="Cashavelly, Thomas R" w:date="2014-04-09T18:46:00Z"/>
            </w:rPr>
          </w:rPrChange>
        </w:rPr>
        <w:pPrChange w:id="570" w:author="Cashavelly, Thomas R" w:date="2014-04-09T18:46:00Z">
          <w:pPr>
            <w:pStyle w:val="Heading2"/>
          </w:pPr>
        </w:pPrChange>
      </w:pPr>
      <w:ins w:id="571" w:author="Cashavelly, Thomas R" w:date="2014-04-09T18:47:00Z">
        <w:r>
          <w:rPr>
            <w:lang w:eastAsia="ja-JP"/>
          </w:rPr>
          <w:t xml:space="preserve">One of the issues with integration was a branch conflict that was unable to be resolved, this caused the inability to integrate against the navigation branch. </w:t>
        </w:r>
        <w:r w:rsidR="00CD6431">
          <w:rPr>
            <w:lang w:eastAsia="ja-JP"/>
          </w:rPr>
          <w:t>A new strategy is to find a manual way to integrate</w:t>
        </w:r>
      </w:ins>
      <w:ins w:id="572" w:author="Cashavelly, Thomas R" w:date="2014-04-09T18:48:00Z">
        <w:r w:rsidR="00424C35">
          <w:rPr>
            <w:lang w:eastAsia="ja-JP"/>
          </w:rPr>
          <w:t xml:space="preserve"> or find other resources.</w:t>
        </w:r>
      </w:ins>
      <w:bookmarkStart w:id="573" w:name="_GoBack"/>
      <w:bookmarkEnd w:id="573"/>
    </w:p>
    <w:p w:rsidR="002B7D50" w:rsidRDefault="002B7D50" w:rsidP="002B7D50">
      <w:pPr>
        <w:rPr>
          <w:ins w:id="574" w:author="Cashavelly, Thomas R" w:date="2014-04-09T18:46:00Z"/>
          <w:lang w:eastAsia="ja-JP"/>
        </w:rPr>
        <w:pPrChange w:id="575" w:author="Cashavelly, Thomas R" w:date="2014-04-09T18:46:00Z">
          <w:pPr>
            <w:pStyle w:val="Heading2"/>
          </w:pPr>
        </w:pPrChange>
      </w:pPr>
    </w:p>
    <w:p w:rsidR="002B7D50" w:rsidRPr="002B7D50" w:rsidRDefault="002B7D50" w:rsidP="002B7D50">
      <w:pPr>
        <w:rPr>
          <w:ins w:id="576" w:author="Cashavelly, Thomas R" w:date="2014-04-09T18:43:00Z"/>
          <w:lang w:eastAsia="ja-JP"/>
          <w:rPrChange w:id="577" w:author="Cashavelly, Thomas R" w:date="2014-04-09T18:46:00Z">
            <w:rPr>
              <w:ins w:id="578" w:author="Cashavelly, Thomas R" w:date="2014-04-09T18:43:00Z"/>
            </w:rPr>
          </w:rPrChange>
        </w:rPr>
        <w:pPrChange w:id="579" w:author="Cashavelly, Thomas R" w:date="2014-04-09T18:46:00Z">
          <w:pPr>
            <w:pStyle w:val="Heading2"/>
          </w:pPr>
        </w:pPrChange>
      </w:pPr>
      <w:ins w:id="580" w:author="Cashavelly, Thomas R" w:date="2014-04-09T18:46:00Z">
        <w:r>
          <w:rPr>
            <w:noProof/>
          </w:rPr>
          <w:drawing>
            <wp:inline distT="0" distB="0" distL="0" distR="0" wp14:anchorId="1FBA58C0" wp14:editId="20F19CA1">
              <wp:extent cx="5943600" cy="26854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85415"/>
                      </a:xfrm>
                      <a:prstGeom prst="rect">
                        <a:avLst/>
                      </a:prstGeom>
                    </pic:spPr>
                  </pic:pic>
                </a:graphicData>
              </a:graphic>
            </wp:inline>
          </w:drawing>
        </w:r>
      </w:ins>
    </w:p>
    <w:p w:rsidR="00E81621" w:rsidRPr="00E81621" w:rsidRDefault="00E81621" w:rsidP="00E81621">
      <w:pPr>
        <w:rPr>
          <w:ins w:id="581" w:author="Cashavelly, Thomas R" w:date="2014-02-10T14:07:00Z"/>
          <w:lang w:eastAsia="ja-JP"/>
          <w:rPrChange w:id="582" w:author="Cashavelly, Thomas R" w:date="2014-04-09T18:43:00Z">
            <w:rPr>
              <w:ins w:id="583" w:author="Cashavelly, Thomas R" w:date="2014-02-10T14:07:00Z"/>
            </w:rPr>
          </w:rPrChange>
        </w:rPr>
        <w:pPrChange w:id="584" w:author="Cashavelly, Thomas R" w:date="2014-04-09T18:43:00Z">
          <w:pPr>
            <w:pStyle w:val="Heading2"/>
          </w:pPr>
        </w:pPrChange>
      </w:pPr>
    </w:p>
    <w:p w:rsidR="0077019A" w:rsidRDefault="00DD3831" w:rsidP="00DD3831">
      <w:pPr>
        <w:pStyle w:val="Heading2"/>
      </w:pPr>
      <w:r>
        <w:t>JazzHub Report</w:t>
      </w:r>
    </w:p>
    <w:p w:rsidR="00DD3831" w:rsidRDefault="00DD3831" w:rsidP="00DD3831">
      <w:pPr>
        <w:rPr>
          <w:lang w:eastAsia="ja-JP"/>
        </w:rPr>
      </w:pPr>
    </w:p>
    <w:p w:rsidR="00F824C9" w:rsidRDefault="00F824C9" w:rsidP="00DD3831">
      <w:pPr>
        <w:rPr>
          <w:lang w:eastAsia="ja-JP"/>
        </w:rPr>
      </w:pPr>
      <w:r>
        <w:rPr>
          <w:lang w:eastAsia="ja-JP"/>
        </w:rPr>
        <w:t>*As of 2/2/2013</w:t>
      </w:r>
    </w:p>
    <w:tbl>
      <w:tblPr>
        <w:tblW w:w="12820" w:type="dxa"/>
        <w:tblInd w:w="93" w:type="dxa"/>
        <w:tblLook w:val="04A0" w:firstRow="1" w:lastRow="0" w:firstColumn="1" w:lastColumn="0" w:noHBand="0" w:noVBand="1"/>
      </w:tblPr>
      <w:tblGrid>
        <w:gridCol w:w="960"/>
        <w:gridCol w:w="960"/>
        <w:gridCol w:w="1060"/>
        <w:gridCol w:w="1245"/>
        <w:gridCol w:w="960"/>
        <w:gridCol w:w="3715"/>
        <w:gridCol w:w="1780"/>
        <w:gridCol w:w="2140"/>
      </w:tblGrid>
      <w:tr w:rsidR="00DD3831" w:rsidRPr="00DD3831" w:rsidTr="00DD3831">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D3831" w:rsidRPr="00DD3831" w:rsidRDefault="00DD3831" w:rsidP="00DD3831">
            <w:pPr>
              <w:jc w:val="left"/>
              <w:rPr>
                <w:rFonts w:ascii="Calibri" w:hAnsi="Calibri"/>
                <w:b/>
                <w:bCs/>
                <w:color w:val="000000"/>
                <w:sz w:val="22"/>
                <w:szCs w:val="22"/>
              </w:rPr>
            </w:pPr>
            <w:r w:rsidRPr="00DD3831">
              <w:rPr>
                <w:rFonts w:ascii="Calibri" w:hAnsi="Calibri"/>
                <w:b/>
                <w:bCs/>
                <w:color w:val="000000"/>
                <w:sz w:val="22"/>
                <w:szCs w:val="22"/>
              </w:rPr>
              <w:t>Type</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DD3831" w:rsidRPr="00DD3831" w:rsidRDefault="00DD3831" w:rsidP="00DD3831">
            <w:pPr>
              <w:jc w:val="left"/>
              <w:rPr>
                <w:rFonts w:ascii="Calibri" w:hAnsi="Calibri"/>
                <w:b/>
                <w:bCs/>
                <w:color w:val="000000"/>
                <w:sz w:val="22"/>
                <w:szCs w:val="22"/>
              </w:rPr>
            </w:pPr>
            <w:r w:rsidRPr="00DD3831">
              <w:rPr>
                <w:rFonts w:ascii="Calibri" w:hAnsi="Calibri"/>
                <w:b/>
                <w:bCs/>
                <w:color w:val="000000"/>
                <w:sz w:val="22"/>
                <w:szCs w:val="22"/>
              </w:rPr>
              <w:t>Id</w:t>
            </w:r>
          </w:p>
        </w:tc>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rsidR="00DD3831" w:rsidRPr="00DD3831" w:rsidRDefault="00DD3831" w:rsidP="00DD3831">
            <w:pPr>
              <w:jc w:val="left"/>
              <w:rPr>
                <w:rFonts w:ascii="Calibri" w:hAnsi="Calibri"/>
                <w:b/>
                <w:bCs/>
                <w:color w:val="000000"/>
                <w:sz w:val="22"/>
                <w:szCs w:val="22"/>
              </w:rPr>
            </w:pPr>
            <w:r w:rsidRPr="00DD3831">
              <w:rPr>
                <w:rFonts w:ascii="Calibri" w:hAnsi="Calibri"/>
                <w:b/>
                <w:bCs/>
                <w:color w:val="000000"/>
                <w:sz w:val="22"/>
                <w:szCs w:val="22"/>
              </w:rPr>
              <w:t>Status</w:t>
            </w:r>
          </w:p>
        </w:tc>
        <w:tc>
          <w:tcPr>
            <w:tcW w:w="1100" w:type="dxa"/>
            <w:tcBorders>
              <w:top w:val="single" w:sz="4" w:space="0" w:color="auto"/>
              <w:left w:val="nil"/>
              <w:bottom w:val="single" w:sz="4" w:space="0" w:color="auto"/>
              <w:right w:val="single" w:sz="4" w:space="0" w:color="auto"/>
            </w:tcBorders>
            <w:shd w:val="clear" w:color="000000" w:fill="D9D9D9"/>
            <w:noWrap/>
            <w:vAlign w:val="bottom"/>
            <w:hideMark/>
          </w:tcPr>
          <w:p w:rsidR="00DD3831" w:rsidRPr="00DD3831" w:rsidRDefault="00DD3831" w:rsidP="00DD3831">
            <w:pPr>
              <w:jc w:val="left"/>
              <w:rPr>
                <w:rFonts w:ascii="Calibri" w:hAnsi="Calibri"/>
                <w:b/>
                <w:bCs/>
                <w:color w:val="000000"/>
                <w:sz w:val="22"/>
                <w:szCs w:val="22"/>
              </w:rPr>
            </w:pPr>
            <w:r w:rsidRPr="00DD3831">
              <w:rPr>
                <w:rFonts w:ascii="Calibri" w:hAnsi="Calibri"/>
                <w:b/>
                <w:bCs/>
                <w:color w:val="000000"/>
                <w:sz w:val="22"/>
                <w:szCs w:val="22"/>
              </w:rPr>
              <w:t>Priority</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DD3831" w:rsidRPr="00DD3831" w:rsidRDefault="00DD3831" w:rsidP="00DD3831">
            <w:pPr>
              <w:jc w:val="left"/>
              <w:rPr>
                <w:rFonts w:ascii="Calibri" w:hAnsi="Calibri"/>
                <w:b/>
                <w:bCs/>
                <w:color w:val="000000"/>
                <w:sz w:val="22"/>
                <w:szCs w:val="22"/>
              </w:rPr>
            </w:pPr>
            <w:r w:rsidRPr="00DD3831">
              <w:rPr>
                <w:rFonts w:ascii="Calibri" w:hAnsi="Calibri"/>
                <w:b/>
                <w:bCs/>
                <w:color w:val="000000"/>
                <w:sz w:val="22"/>
                <w:szCs w:val="22"/>
              </w:rPr>
              <w:t>Severity</w:t>
            </w:r>
          </w:p>
        </w:tc>
        <w:tc>
          <w:tcPr>
            <w:tcW w:w="3860" w:type="dxa"/>
            <w:tcBorders>
              <w:top w:val="single" w:sz="4" w:space="0" w:color="auto"/>
              <w:left w:val="nil"/>
              <w:bottom w:val="single" w:sz="4" w:space="0" w:color="auto"/>
              <w:right w:val="single" w:sz="4" w:space="0" w:color="auto"/>
            </w:tcBorders>
            <w:shd w:val="clear" w:color="000000" w:fill="D9D9D9"/>
            <w:vAlign w:val="bottom"/>
            <w:hideMark/>
          </w:tcPr>
          <w:p w:rsidR="00DD3831" w:rsidRPr="00DD3831" w:rsidRDefault="00DD3831" w:rsidP="00DD3831">
            <w:pPr>
              <w:jc w:val="left"/>
              <w:rPr>
                <w:rFonts w:ascii="Calibri" w:hAnsi="Calibri"/>
                <w:b/>
                <w:bCs/>
                <w:color w:val="000000"/>
                <w:sz w:val="22"/>
                <w:szCs w:val="22"/>
              </w:rPr>
            </w:pPr>
            <w:r w:rsidRPr="00DD3831">
              <w:rPr>
                <w:rFonts w:ascii="Calibri" w:hAnsi="Calibri"/>
                <w:b/>
                <w:bCs/>
                <w:color w:val="000000"/>
                <w:sz w:val="22"/>
                <w:szCs w:val="22"/>
              </w:rPr>
              <w:t>Summary</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DD3831" w:rsidRPr="00DD3831" w:rsidRDefault="00DD3831" w:rsidP="00DD3831">
            <w:pPr>
              <w:jc w:val="left"/>
              <w:rPr>
                <w:rFonts w:ascii="Calibri" w:hAnsi="Calibri"/>
                <w:b/>
                <w:bCs/>
                <w:color w:val="000000"/>
                <w:sz w:val="22"/>
                <w:szCs w:val="22"/>
              </w:rPr>
            </w:pPr>
            <w:r w:rsidRPr="00DD3831">
              <w:rPr>
                <w:rFonts w:ascii="Calibri" w:hAnsi="Calibri"/>
                <w:b/>
                <w:bCs/>
                <w:color w:val="000000"/>
                <w:sz w:val="22"/>
                <w:szCs w:val="22"/>
              </w:rPr>
              <w:t>Owned By</w:t>
            </w:r>
          </w:p>
        </w:tc>
        <w:tc>
          <w:tcPr>
            <w:tcW w:w="2140" w:type="dxa"/>
            <w:tcBorders>
              <w:top w:val="single" w:sz="4" w:space="0" w:color="auto"/>
              <w:left w:val="nil"/>
              <w:bottom w:val="single" w:sz="4" w:space="0" w:color="auto"/>
              <w:right w:val="single" w:sz="4" w:space="0" w:color="auto"/>
            </w:tcBorders>
            <w:shd w:val="clear" w:color="000000" w:fill="D9D9D9"/>
            <w:noWrap/>
            <w:vAlign w:val="bottom"/>
            <w:hideMark/>
          </w:tcPr>
          <w:p w:rsidR="00DD3831" w:rsidRPr="00DD3831" w:rsidRDefault="00DD3831" w:rsidP="00DD3831">
            <w:pPr>
              <w:jc w:val="left"/>
              <w:rPr>
                <w:rFonts w:ascii="Calibri" w:hAnsi="Calibri"/>
                <w:b/>
                <w:bCs/>
                <w:color w:val="000000"/>
                <w:sz w:val="22"/>
                <w:szCs w:val="22"/>
              </w:rPr>
            </w:pPr>
            <w:r w:rsidRPr="00DD3831">
              <w:rPr>
                <w:rFonts w:ascii="Calibri" w:hAnsi="Calibri"/>
                <w:b/>
                <w:bCs/>
                <w:color w:val="000000"/>
                <w:sz w:val="22"/>
                <w:szCs w:val="22"/>
              </w:rPr>
              <w:t>Created By</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Epic</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15369</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In Progress</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Navigation</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16576</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Low</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Create a Header in Manage Policy</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16489</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Unassigned</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Sprint 1 Navigation Documentation</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16488</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High</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Port Tab-Menu to ManagePolicy.JSP</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r>
      <w:tr w:rsidR="00DD3831" w:rsidRPr="00DD3831" w:rsidTr="00DD3831">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16487</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Port Tab-Menu to ManageContext.JSP and Create Header</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r>
      <w:tr w:rsidR="00DD3831" w:rsidRPr="00DD3831" w:rsidTr="00DD3831">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16486</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Port Tab-Menu to ManageProject.JSP and Create Header</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16483</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Port Tab-Menu to ClassMerge.JSP</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16482</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Port Tab-Menu into Promote.JSP</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16479</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Port Tab-Menu to Compare.JSP</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Story</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16477</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Low</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Navigation Modernization</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16472</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Done</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Port Tab-Menu in Display.JSP</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Afshin Chaharmahalian</w:t>
            </w:r>
          </w:p>
        </w:tc>
      </w:tr>
      <w:tr w:rsidR="00DD3831" w:rsidRPr="00DD3831" w:rsidTr="00DD3831">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Story</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16319</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Project, Context, or Policy page Navigation</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16249</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Low</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Import Loading Bar</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r>
      <w:tr w:rsidR="00DD3831" w:rsidRPr="00DD3831" w:rsidTr="00DD3831">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16111</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Done</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Research into the files need to migrate navigation pane</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16110</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Low</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 xml:space="preserve">Re-Design and Architect GUI Framework </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r>
      <w:tr w:rsidR="00DD3831" w:rsidRPr="00DD3831" w:rsidTr="00DD3831">
        <w:trPr>
          <w:trHeight w:val="576"/>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Task</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16109</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New</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Low</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Research into JavaScript libraries to modernize navigation panels</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Thomas Cashavelly</w:t>
            </w:r>
          </w:p>
        </w:tc>
      </w:tr>
      <w:tr w:rsidR="00DD3831" w:rsidRPr="00DD3831" w:rsidTr="00DD3831">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Story</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right"/>
              <w:rPr>
                <w:rFonts w:ascii="Calibri" w:hAnsi="Calibri"/>
                <w:color w:val="000000"/>
                <w:sz w:val="22"/>
                <w:szCs w:val="22"/>
              </w:rPr>
            </w:pPr>
            <w:r w:rsidRPr="00DD3831">
              <w:rPr>
                <w:rFonts w:ascii="Calibri" w:hAnsi="Calibri"/>
                <w:color w:val="000000"/>
                <w:sz w:val="22"/>
                <w:szCs w:val="22"/>
              </w:rPr>
              <w:t>15759</w:t>
            </w:r>
          </w:p>
        </w:tc>
        <w:tc>
          <w:tcPr>
            <w:tcW w:w="10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In Progress</w:t>
            </w:r>
          </w:p>
        </w:tc>
        <w:tc>
          <w:tcPr>
            <w:tcW w:w="110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High</w:t>
            </w:r>
          </w:p>
        </w:tc>
        <w:tc>
          <w:tcPr>
            <w:tcW w:w="96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Normal</w:t>
            </w:r>
          </w:p>
        </w:tc>
        <w:tc>
          <w:tcPr>
            <w:tcW w:w="3860" w:type="dxa"/>
            <w:tcBorders>
              <w:top w:val="nil"/>
              <w:left w:val="nil"/>
              <w:bottom w:val="single" w:sz="4" w:space="0" w:color="auto"/>
              <w:right w:val="single" w:sz="4" w:space="0" w:color="auto"/>
            </w:tcBorders>
            <w:shd w:val="clear" w:color="auto" w:fill="auto"/>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Sprint 1 Navigation: Port Tab-Menu</w:t>
            </w:r>
          </w:p>
        </w:tc>
        <w:tc>
          <w:tcPr>
            <w:tcW w:w="178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Ken Canaan</w:t>
            </w:r>
          </w:p>
        </w:tc>
        <w:tc>
          <w:tcPr>
            <w:tcW w:w="2140" w:type="dxa"/>
            <w:tcBorders>
              <w:top w:val="nil"/>
              <w:left w:val="nil"/>
              <w:bottom w:val="single" w:sz="4" w:space="0" w:color="auto"/>
              <w:right w:val="single" w:sz="4" w:space="0" w:color="auto"/>
            </w:tcBorders>
            <w:shd w:val="clear" w:color="auto" w:fill="auto"/>
            <w:noWrap/>
            <w:vAlign w:val="bottom"/>
            <w:hideMark/>
          </w:tcPr>
          <w:p w:rsidR="00DD3831" w:rsidRPr="00DD3831" w:rsidRDefault="00DD3831" w:rsidP="00DD3831">
            <w:pPr>
              <w:jc w:val="left"/>
              <w:rPr>
                <w:rFonts w:ascii="Calibri" w:hAnsi="Calibri"/>
                <w:color w:val="000000"/>
                <w:sz w:val="22"/>
                <w:szCs w:val="22"/>
              </w:rPr>
            </w:pPr>
            <w:r w:rsidRPr="00DD3831">
              <w:rPr>
                <w:rFonts w:ascii="Calibri" w:hAnsi="Calibri"/>
                <w:color w:val="000000"/>
                <w:sz w:val="22"/>
                <w:szCs w:val="22"/>
              </w:rPr>
              <w:t>Jeremy Lerch</w:t>
            </w:r>
          </w:p>
        </w:tc>
      </w:tr>
    </w:tbl>
    <w:p w:rsidR="00DD3831" w:rsidRPr="00DD3831" w:rsidRDefault="00DD3831" w:rsidP="00DD3831">
      <w:pPr>
        <w:rPr>
          <w:lang w:eastAsia="ja-JP"/>
        </w:rPr>
      </w:pPr>
    </w:p>
    <w:p w:rsidR="00E423AD" w:rsidRDefault="00E423AD" w:rsidP="00E423AD">
      <w:pPr>
        <w:rPr>
          <w:lang w:eastAsia="ja-JP"/>
        </w:rPr>
      </w:pPr>
    </w:p>
    <w:p w:rsidR="00DD3831" w:rsidRPr="00E423AD" w:rsidRDefault="00DD3831" w:rsidP="00E423AD">
      <w:pPr>
        <w:rPr>
          <w:lang w:eastAsia="ja-JP"/>
        </w:rPr>
      </w:pPr>
    </w:p>
    <w:p w:rsidR="00E423AD" w:rsidRDefault="00E423AD" w:rsidP="00E423AD">
      <w:pPr>
        <w:pStyle w:val="Heading2"/>
      </w:pPr>
      <w:r>
        <w:t>Future Recommendations</w:t>
      </w:r>
    </w:p>
    <w:p w:rsidR="00E423AD" w:rsidRDefault="00E423AD" w:rsidP="00E423AD">
      <w:pPr>
        <w:rPr>
          <w:lang w:eastAsia="ja-JP"/>
        </w:rPr>
      </w:pPr>
    </w:p>
    <w:p w:rsidR="00E423AD" w:rsidRPr="00E423AD" w:rsidRDefault="00244A6E" w:rsidP="00E423AD">
      <w:pPr>
        <w:rPr>
          <w:lang w:eastAsia="ja-JP"/>
        </w:rPr>
      </w:pPr>
      <w:r>
        <w:rPr>
          <w:lang w:eastAsia="ja-JP"/>
        </w:rPr>
        <w:t>TBD</w:t>
      </w:r>
    </w:p>
    <w:sectPr w:rsidR="00E423AD" w:rsidRPr="00E423AD" w:rsidSect="00DD3831">
      <w:pgSz w:w="15840" w:h="12240" w:orient="landscape"/>
      <w:pgMar w:top="1800" w:right="1440" w:bottom="1800" w:left="1440" w:header="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A65" w:rsidRDefault="00850A65">
      <w:r>
        <w:separator/>
      </w:r>
    </w:p>
  </w:endnote>
  <w:endnote w:type="continuationSeparator" w:id="0">
    <w:p w:rsidR="00850A65" w:rsidRDefault="00850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abo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591976"/>
      <w:docPartObj>
        <w:docPartGallery w:val="Page Numbers (Bottom of Page)"/>
        <w:docPartUnique/>
      </w:docPartObj>
    </w:sdtPr>
    <w:sdtEndPr/>
    <w:sdtContent>
      <w:p w:rsidR="00850BA6" w:rsidRDefault="00850BA6">
        <w:pPr>
          <w:pStyle w:val="Footer"/>
          <w:jc w:val="right"/>
        </w:pPr>
        <w:r>
          <w:fldChar w:fldCharType="begin"/>
        </w:r>
        <w:r>
          <w:instrText xml:space="preserve"> PAGE   \* MERGEFORMAT </w:instrText>
        </w:r>
        <w:r>
          <w:fldChar w:fldCharType="separate"/>
        </w:r>
        <w:r w:rsidR="00424C35">
          <w:rPr>
            <w:noProof/>
          </w:rPr>
          <w:t>14</w:t>
        </w:r>
        <w:r>
          <w:rPr>
            <w:noProof/>
          </w:rPr>
          <w:fldChar w:fldCharType="end"/>
        </w:r>
      </w:p>
    </w:sdtContent>
  </w:sdt>
  <w:p w:rsidR="00850BA6" w:rsidRDefault="00850BA6" w:rsidP="00F23394">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pPr>
      <w:pStyle w:val="Footer"/>
      <w:jc w:val="right"/>
    </w:pPr>
  </w:p>
  <w:p w:rsidR="00850BA6" w:rsidRDefault="00850BA6" w:rsidP="0039492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A65" w:rsidRDefault="00850A65">
      <w:r>
        <w:separator/>
      </w:r>
    </w:p>
  </w:footnote>
  <w:footnote w:type="continuationSeparator" w:id="0">
    <w:p w:rsidR="00850A65" w:rsidRDefault="00850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rsidP="00F23394">
    <w:pPr>
      <w:pStyle w:val="Header"/>
      <w:pBdr>
        <w:top w:val="none" w:sz="0" w:space="0" w:color="auto"/>
        <w:bottom w:val="none" w:sz="0" w:space="0" w:color="auto"/>
      </w:pBdr>
      <w:shd w:val="clear" w:color="auto" w:fill="auto"/>
    </w:pPr>
  </w:p>
  <w:p w:rsidR="00850BA6" w:rsidRDefault="00A75FA4" w:rsidP="00F23394">
    <w:pPr>
      <w:pStyle w:val="Header"/>
      <w:pBdr>
        <w:top w:val="none" w:sz="0" w:space="0" w:color="auto"/>
        <w:bottom w:val="none" w:sz="0" w:space="0" w:color="auto"/>
      </w:pBdr>
      <w:shd w:val="clear" w:color="auto" w:fill="auto"/>
      <w:jc w:val="right"/>
    </w:pPr>
    <w:r w:rsidRPr="00A75FA4">
      <w:rPr>
        <w:noProof/>
        <w:lang w:eastAsia="en-US"/>
      </w:rPr>
      <w:drawing>
        <wp:inline distT="0" distB="0" distL="0" distR="0" wp14:anchorId="72B392DC" wp14:editId="6E1604F8">
          <wp:extent cx="818441" cy="818442"/>
          <wp:effectExtent l="0" t="0" r="1270" b="1270"/>
          <wp:docPr id="2" name="Picture 2" descr="https://encrypted-tbn3.gstatic.com/images?q=tbn:ANd9GcQtvGfDvjMfidM_ItIvGTIJCRBFz-QnIw-RYjcq0-1gPpCaxdOq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encrypted-tbn3.gstatic.com/images?q=tbn:ANd9GcQtvGfDvjMfidM_ItIvGTIJCRBFz-QnIw-RYjcq0-1gPpCaxdOq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8441" cy="81844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BA6" w:rsidRDefault="00850BA6" w:rsidP="00F23394">
    <w:pPr>
      <w:pStyle w:val="Header"/>
      <w:pBdr>
        <w:top w:val="none" w:sz="0" w:space="0" w:color="auto"/>
        <w:bottom w:val="none" w:sz="0" w:space="0" w:color="auto"/>
      </w:pBdr>
      <w:shd w:val="clear" w:color="auto" w:fill="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8.4pt;height:8.4pt" o:bullet="t">
        <v:imagedata r:id="rId1" o:title="image001"/>
      </v:shape>
    </w:pict>
  </w:numPicBullet>
  <w:numPicBullet w:numPicBulletId="1">
    <w:pict>
      <v:shape id="_x0000_i1033" type="#_x0000_t75" style="width:9.6pt;height:9.6pt" o:bullet="t">
        <v:imagedata r:id="rId2" o:title="image002"/>
      </v:shape>
    </w:pict>
  </w:numPicBullet>
  <w:numPicBullet w:numPicBulletId="2">
    <w:pict>
      <v:shape id="_x0000_i1034" type="#_x0000_t75" style="width:9.6pt;height:9.6pt" o:bullet="t">
        <v:imagedata r:id="rId3" o:title="image003"/>
      </v:shape>
    </w:pict>
  </w:numPicBullet>
  <w:abstractNum w:abstractNumId="0">
    <w:nsid w:val="01427F52"/>
    <w:multiLevelType w:val="hybridMultilevel"/>
    <w:tmpl w:val="5CF0D360"/>
    <w:lvl w:ilvl="0" w:tplc="B23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1555B"/>
    <w:multiLevelType w:val="hybridMultilevel"/>
    <w:tmpl w:val="28581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F24F5A"/>
    <w:multiLevelType w:val="multilevel"/>
    <w:tmpl w:val="9DAAF934"/>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87108CC"/>
    <w:multiLevelType w:val="hybridMultilevel"/>
    <w:tmpl w:val="5EAA03FC"/>
    <w:lvl w:ilvl="0" w:tplc="DC100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66913"/>
    <w:multiLevelType w:val="hybridMultilevel"/>
    <w:tmpl w:val="A1DE4846"/>
    <w:lvl w:ilvl="0" w:tplc="151E7C80">
      <w:numFmt w:val="bullet"/>
      <w:lvlText w:val="-"/>
      <w:lvlJc w:val="left"/>
      <w:pPr>
        <w:ind w:left="720" w:hanging="360"/>
      </w:pPr>
      <w:rPr>
        <w:rFonts w:ascii="Times New Roman" w:eastAsia="Times New Roman" w:hAnsi="Times New Roman" w:cs="Times New Roman"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1BC03AD"/>
    <w:multiLevelType w:val="hybridMultilevel"/>
    <w:tmpl w:val="5A7CD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391"/>
    <w:multiLevelType w:val="hybridMultilevel"/>
    <w:tmpl w:val="D8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C547D"/>
    <w:multiLevelType w:val="hybridMultilevel"/>
    <w:tmpl w:val="54D8729A"/>
    <w:lvl w:ilvl="0" w:tplc="5F521948">
      <w:start w:val="1"/>
      <w:numFmt w:val="bullet"/>
      <w:pStyle w:val="tbl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023AA0"/>
    <w:multiLevelType w:val="hybridMultilevel"/>
    <w:tmpl w:val="0BF624B6"/>
    <w:lvl w:ilvl="0" w:tplc="CB52AD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32BC4"/>
    <w:multiLevelType w:val="hybridMultilevel"/>
    <w:tmpl w:val="4B8EE7F8"/>
    <w:lvl w:ilvl="0" w:tplc="548022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DF575B"/>
    <w:multiLevelType w:val="hybridMultilevel"/>
    <w:tmpl w:val="28828F08"/>
    <w:lvl w:ilvl="0" w:tplc="1B088560">
      <w:start w:val="1"/>
      <w:numFmt w:val="bullet"/>
      <w:pStyle w:val="Bulletlevel2"/>
      <w:lvlText w:val=""/>
      <w:lvlJc w:val="left"/>
      <w:pPr>
        <w:tabs>
          <w:tab w:val="num" w:pos="576"/>
        </w:tabs>
        <w:ind w:left="432" w:hanging="216"/>
      </w:pPr>
      <w:rPr>
        <w:rFonts w:ascii="Wingdings" w:hAnsi="Wingdings" w:hint="default"/>
        <w:sz w:val="14"/>
      </w:rPr>
    </w:lvl>
    <w:lvl w:ilvl="1" w:tplc="04090003">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1">
    <w:nsid w:val="2808677A"/>
    <w:multiLevelType w:val="multilevel"/>
    <w:tmpl w:val="D658AC2E"/>
    <w:styleLink w:val="BulletedIcons"/>
    <w:lvl w:ilvl="0">
      <w:start w:val="1"/>
      <w:numFmt w:val="bullet"/>
      <w:lvlText w:val=""/>
      <w:lvlPicBulletId w:val="0"/>
      <w:lvlJc w:val="left"/>
      <w:pPr>
        <w:tabs>
          <w:tab w:val="num" w:pos="0"/>
        </w:tabs>
        <w:ind w:left="360" w:hanging="360"/>
      </w:pPr>
      <w:rPr>
        <w:rFonts w:ascii="Symbol" w:hAnsi="Symbol" w:hint="default"/>
        <w:color w:val="auto"/>
      </w:rPr>
    </w:lvl>
    <w:lvl w:ilvl="1">
      <w:start w:val="1"/>
      <w:numFmt w:val="bullet"/>
      <w:lvlText w:val=""/>
      <w:lvlPicBulletId w:val="1"/>
      <w:lvlJc w:val="left"/>
      <w:pPr>
        <w:tabs>
          <w:tab w:val="num" w:pos="0"/>
        </w:tabs>
        <w:ind w:left="360" w:hanging="360"/>
      </w:pPr>
      <w:rPr>
        <w:rFonts w:ascii="Symbol" w:hAnsi="Symbol" w:hint="default"/>
        <w:color w:val="auto"/>
      </w:rPr>
    </w:lvl>
    <w:lvl w:ilvl="2">
      <w:start w:val="1"/>
      <w:numFmt w:val="bullet"/>
      <w:lvlText w:val=""/>
      <w:lvlPicBulletId w:val="2"/>
      <w:lvlJc w:val="left"/>
      <w:pPr>
        <w:tabs>
          <w:tab w:val="num" w:pos="0"/>
        </w:tabs>
        <w:ind w:left="36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F767BFB"/>
    <w:multiLevelType w:val="hybridMultilevel"/>
    <w:tmpl w:val="13F27892"/>
    <w:lvl w:ilvl="0" w:tplc="04090001">
      <w:start w:val="1"/>
      <w:numFmt w:val="bullet"/>
      <w:pStyle w:val="tblindent1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nsid w:val="30C81DC8"/>
    <w:multiLevelType w:val="hybridMultilevel"/>
    <w:tmpl w:val="0F9AF6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1D5D03"/>
    <w:multiLevelType w:val="hybridMultilevel"/>
    <w:tmpl w:val="E3941F96"/>
    <w:lvl w:ilvl="0" w:tplc="04090003">
      <w:start w:val="1"/>
      <w:numFmt w:val="bullet"/>
      <w:lvlText w:val=""/>
      <w:lvlJc w:val="left"/>
      <w:pPr>
        <w:tabs>
          <w:tab w:val="num" w:pos="720"/>
        </w:tabs>
        <w:ind w:left="720" w:hanging="360"/>
      </w:pPr>
      <w:rPr>
        <w:rFonts w:ascii="Symbol" w:hAnsi="Symbol" w:hint="default"/>
      </w:rPr>
    </w:lvl>
    <w:lvl w:ilvl="1" w:tplc="04090019">
      <w:start w:val="1"/>
      <w:numFmt w:val="bullet"/>
      <w:pStyle w:val="Bulleted1"/>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46365158"/>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064F78"/>
    <w:multiLevelType w:val="singleLevel"/>
    <w:tmpl w:val="C8589476"/>
    <w:lvl w:ilvl="0">
      <w:start w:val="1"/>
      <w:numFmt w:val="bullet"/>
      <w:pStyle w:val="Bullet"/>
      <w:lvlText w:val=""/>
      <w:lvlJc w:val="left"/>
      <w:pPr>
        <w:tabs>
          <w:tab w:val="num" w:pos="360"/>
        </w:tabs>
        <w:ind w:left="288" w:hanging="288"/>
      </w:pPr>
      <w:rPr>
        <w:rFonts w:ascii="Wingdings" w:hAnsi="Wingdings" w:hint="default"/>
        <w:sz w:val="22"/>
      </w:rPr>
    </w:lvl>
  </w:abstractNum>
  <w:abstractNum w:abstractNumId="17">
    <w:nsid w:val="4FFB0CC2"/>
    <w:multiLevelType w:val="hybridMultilevel"/>
    <w:tmpl w:val="27843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A91D37"/>
    <w:multiLevelType w:val="hybridMultilevel"/>
    <w:tmpl w:val="E3B09968"/>
    <w:lvl w:ilvl="0" w:tplc="1840CB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E65173"/>
    <w:multiLevelType w:val="multilevel"/>
    <w:tmpl w:val="85745D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5C2E2C4C"/>
    <w:multiLevelType w:val="hybridMultilevel"/>
    <w:tmpl w:val="49E8CE96"/>
    <w:lvl w:ilvl="0" w:tplc="74C2B0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4043FB"/>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8E140F"/>
    <w:multiLevelType w:val="hybridMultilevel"/>
    <w:tmpl w:val="64BE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F83720"/>
    <w:multiLevelType w:val="multilevel"/>
    <w:tmpl w:val="7E6EA788"/>
    <w:styleLink w:val="StyleBulletedIdent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b/>
        <w:bCs/>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nsid w:val="6D940461"/>
    <w:multiLevelType w:val="hybridMultilevel"/>
    <w:tmpl w:val="4340680A"/>
    <w:lvl w:ilvl="0" w:tplc="23303518">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34ECB"/>
    <w:multiLevelType w:val="hybridMultilevel"/>
    <w:tmpl w:val="F05453AC"/>
    <w:lvl w:ilvl="0" w:tplc="D0F26C5A">
      <w:start w:val="1"/>
      <w:numFmt w:val="bullet"/>
      <w:pStyle w:val="TOC4"/>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FE32C6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23D6693"/>
    <w:multiLevelType w:val="hybridMultilevel"/>
    <w:tmpl w:val="BC0466DA"/>
    <w:lvl w:ilvl="0" w:tplc="1354EE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2D61E8"/>
    <w:multiLevelType w:val="hybridMultilevel"/>
    <w:tmpl w:val="8586E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F7149E"/>
    <w:multiLevelType w:val="hybridMultilevel"/>
    <w:tmpl w:val="3932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D2A6F"/>
    <w:multiLevelType w:val="hybridMultilevel"/>
    <w:tmpl w:val="53C4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24553B"/>
    <w:multiLevelType w:val="hybridMultilevel"/>
    <w:tmpl w:val="540CCEA0"/>
    <w:lvl w:ilvl="0" w:tplc="04090001">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4"/>
  </w:num>
  <w:num w:numId="4">
    <w:abstractNumId w:val="10"/>
  </w:num>
  <w:num w:numId="5">
    <w:abstractNumId w:val="16"/>
  </w:num>
  <w:num w:numId="6">
    <w:abstractNumId w:val="7"/>
  </w:num>
  <w:num w:numId="7">
    <w:abstractNumId w:val="31"/>
  </w:num>
  <w:num w:numId="8">
    <w:abstractNumId w:val="12"/>
  </w:num>
  <w:num w:numId="9">
    <w:abstractNumId w:val="23"/>
  </w:num>
  <w:num w:numId="10">
    <w:abstractNumId w:val="2"/>
  </w:num>
  <w:num w:numId="11">
    <w:abstractNumId w:val="5"/>
  </w:num>
  <w:num w:numId="12">
    <w:abstractNumId w:val="6"/>
  </w:num>
  <w:num w:numId="13">
    <w:abstractNumId w:val="28"/>
  </w:num>
  <w:num w:numId="14">
    <w:abstractNumId w:val="8"/>
  </w:num>
  <w:num w:numId="15">
    <w:abstractNumId w:val="29"/>
  </w:num>
  <w:num w:numId="16">
    <w:abstractNumId w:val="21"/>
  </w:num>
  <w:num w:numId="17">
    <w:abstractNumId w:val="22"/>
  </w:num>
  <w:num w:numId="18">
    <w:abstractNumId w:val="15"/>
  </w:num>
  <w:num w:numId="19">
    <w:abstractNumId w:val="19"/>
  </w:num>
  <w:num w:numId="20">
    <w:abstractNumId w:val="26"/>
  </w:num>
  <w:num w:numId="21">
    <w:abstractNumId w:val="0"/>
  </w:num>
  <w:num w:numId="22">
    <w:abstractNumId w:val="30"/>
  </w:num>
  <w:num w:numId="23">
    <w:abstractNumId w:val="17"/>
  </w:num>
  <w:num w:numId="24">
    <w:abstractNumId w:val="27"/>
  </w:num>
  <w:num w:numId="25">
    <w:abstractNumId w:val="9"/>
  </w:num>
  <w:num w:numId="26">
    <w:abstractNumId w:val="3"/>
  </w:num>
  <w:num w:numId="27">
    <w:abstractNumId w:val="24"/>
  </w:num>
  <w:num w:numId="28">
    <w:abstractNumId w:val="13"/>
  </w:num>
  <w:num w:numId="29">
    <w:abstractNumId w:val="1"/>
  </w:num>
  <w:num w:numId="30">
    <w:abstractNumId w:val="4"/>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markup="0"/>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2E"/>
    <w:rsid w:val="00000A78"/>
    <w:rsid w:val="0000159F"/>
    <w:rsid w:val="000019EA"/>
    <w:rsid w:val="00001ABA"/>
    <w:rsid w:val="000030D6"/>
    <w:rsid w:val="00003A98"/>
    <w:rsid w:val="00003E50"/>
    <w:rsid w:val="00004B1E"/>
    <w:rsid w:val="0000507E"/>
    <w:rsid w:val="000058E8"/>
    <w:rsid w:val="00006E41"/>
    <w:rsid w:val="0001075D"/>
    <w:rsid w:val="00010C60"/>
    <w:rsid w:val="00011B4A"/>
    <w:rsid w:val="00011B80"/>
    <w:rsid w:val="000123E9"/>
    <w:rsid w:val="000125AE"/>
    <w:rsid w:val="0001329C"/>
    <w:rsid w:val="000153B4"/>
    <w:rsid w:val="00015B66"/>
    <w:rsid w:val="00017411"/>
    <w:rsid w:val="00017F52"/>
    <w:rsid w:val="000204A0"/>
    <w:rsid w:val="00021CFA"/>
    <w:rsid w:val="00021F8A"/>
    <w:rsid w:val="0002243B"/>
    <w:rsid w:val="00022E5E"/>
    <w:rsid w:val="0002394F"/>
    <w:rsid w:val="00023CE7"/>
    <w:rsid w:val="00024A8F"/>
    <w:rsid w:val="00025814"/>
    <w:rsid w:val="00025D8B"/>
    <w:rsid w:val="00027D9B"/>
    <w:rsid w:val="000312E1"/>
    <w:rsid w:val="000325FB"/>
    <w:rsid w:val="00032802"/>
    <w:rsid w:val="0003672F"/>
    <w:rsid w:val="00036A0F"/>
    <w:rsid w:val="00037B8A"/>
    <w:rsid w:val="00037F9C"/>
    <w:rsid w:val="000403F3"/>
    <w:rsid w:val="00040985"/>
    <w:rsid w:val="00041E04"/>
    <w:rsid w:val="00043EEC"/>
    <w:rsid w:val="000442D5"/>
    <w:rsid w:val="0004541B"/>
    <w:rsid w:val="000455CB"/>
    <w:rsid w:val="00047D83"/>
    <w:rsid w:val="00050AC4"/>
    <w:rsid w:val="000510E6"/>
    <w:rsid w:val="0005117A"/>
    <w:rsid w:val="00051B58"/>
    <w:rsid w:val="000550DB"/>
    <w:rsid w:val="00055319"/>
    <w:rsid w:val="000553A1"/>
    <w:rsid w:val="00055752"/>
    <w:rsid w:val="00057751"/>
    <w:rsid w:val="00060848"/>
    <w:rsid w:val="000631C9"/>
    <w:rsid w:val="000634C1"/>
    <w:rsid w:val="0006360A"/>
    <w:rsid w:val="00064494"/>
    <w:rsid w:val="00064E18"/>
    <w:rsid w:val="00065595"/>
    <w:rsid w:val="00065F64"/>
    <w:rsid w:val="000667B8"/>
    <w:rsid w:val="0007117C"/>
    <w:rsid w:val="0007269F"/>
    <w:rsid w:val="0007512A"/>
    <w:rsid w:val="000819BF"/>
    <w:rsid w:val="000829EA"/>
    <w:rsid w:val="0008413F"/>
    <w:rsid w:val="00085B38"/>
    <w:rsid w:val="0008649B"/>
    <w:rsid w:val="000879E7"/>
    <w:rsid w:val="000906ED"/>
    <w:rsid w:val="00092126"/>
    <w:rsid w:val="00092709"/>
    <w:rsid w:val="00094441"/>
    <w:rsid w:val="000962A6"/>
    <w:rsid w:val="0009706C"/>
    <w:rsid w:val="000A0888"/>
    <w:rsid w:val="000A2829"/>
    <w:rsid w:val="000A28F7"/>
    <w:rsid w:val="000A5852"/>
    <w:rsid w:val="000A5E2D"/>
    <w:rsid w:val="000A630B"/>
    <w:rsid w:val="000A6BCC"/>
    <w:rsid w:val="000A75C1"/>
    <w:rsid w:val="000B1CFA"/>
    <w:rsid w:val="000B2C80"/>
    <w:rsid w:val="000B38C9"/>
    <w:rsid w:val="000B42A0"/>
    <w:rsid w:val="000B638F"/>
    <w:rsid w:val="000B7630"/>
    <w:rsid w:val="000C0587"/>
    <w:rsid w:val="000C425C"/>
    <w:rsid w:val="000C426C"/>
    <w:rsid w:val="000C625E"/>
    <w:rsid w:val="000C6F0C"/>
    <w:rsid w:val="000C7849"/>
    <w:rsid w:val="000C78A4"/>
    <w:rsid w:val="000C7936"/>
    <w:rsid w:val="000D0963"/>
    <w:rsid w:val="000D2DB4"/>
    <w:rsid w:val="000D3E4D"/>
    <w:rsid w:val="000D589E"/>
    <w:rsid w:val="000D6C9B"/>
    <w:rsid w:val="000E3733"/>
    <w:rsid w:val="000E37DB"/>
    <w:rsid w:val="000E5372"/>
    <w:rsid w:val="000E6620"/>
    <w:rsid w:val="000E7F76"/>
    <w:rsid w:val="000F04FB"/>
    <w:rsid w:val="000F3369"/>
    <w:rsid w:val="000F4EA8"/>
    <w:rsid w:val="00104067"/>
    <w:rsid w:val="001058F1"/>
    <w:rsid w:val="00105EDB"/>
    <w:rsid w:val="00106356"/>
    <w:rsid w:val="00110AFB"/>
    <w:rsid w:val="00110DE6"/>
    <w:rsid w:val="001146F9"/>
    <w:rsid w:val="0011499F"/>
    <w:rsid w:val="00115BAE"/>
    <w:rsid w:val="00121F7A"/>
    <w:rsid w:val="00121F84"/>
    <w:rsid w:val="00122F6C"/>
    <w:rsid w:val="00123B95"/>
    <w:rsid w:val="00124BBC"/>
    <w:rsid w:val="0012534C"/>
    <w:rsid w:val="001256A7"/>
    <w:rsid w:val="00125D2C"/>
    <w:rsid w:val="001273C6"/>
    <w:rsid w:val="00130AAA"/>
    <w:rsid w:val="0013127B"/>
    <w:rsid w:val="00131A67"/>
    <w:rsid w:val="00132E9E"/>
    <w:rsid w:val="00132F64"/>
    <w:rsid w:val="0013327E"/>
    <w:rsid w:val="00133F0F"/>
    <w:rsid w:val="001345C7"/>
    <w:rsid w:val="00135E48"/>
    <w:rsid w:val="00136F17"/>
    <w:rsid w:val="00137EF5"/>
    <w:rsid w:val="001401DB"/>
    <w:rsid w:val="001405C4"/>
    <w:rsid w:val="00141D59"/>
    <w:rsid w:val="00142642"/>
    <w:rsid w:val="00142886"/>
    <w:rsid w:val="0014418C"/>
    <w:rsid w:val="0014432B"/>
    <w:rsid w:val="00144A53"/>
    <w:rsid w:val="00144E3E"/>
    <w:rsid w:val="00145A8C"/>
    <w:rsid w:val="0014639C"/>
    <w:rsid w:val="00146633"/>
    <w:rsid w:val="00147153"/>
    <w:rsid w:val="00147471"/>
    <w:rsid w:val="0014780A"/>
    <w:rsid w:val="00150890"/>
    <w:rsid w:val="0015380F"/>
    <w:rsid w:val="00156985"/>
    <w:rsid w:val="00161319"/>
    <w:rsid w:val="0016299B"/>
    <w:rsid w:val="001650B6"/>
    <w:rsid w:val="00166723"/>
    <w:rsid w:val="001677F9"/>
    <w:rsid w:val="001713BD"/>
    <w:rsid w:val="00172973"/>
    <w:rsid w:val="00172A48"/>
    <w:rsid w:val="00172CBE"/>
    <w:rsid w:val="00172D82"/>
    <w:rsid w:val="00175B21"/>
    <w:rsid w:val="001766B9"/>
    <w:rsid w:val="00177885"/>
    <w:rsid w:val="001809A5"/>
    <w:rsid w:val="00181195"/>
    <w:rsid w:val="00182B64"/>
    <w:rsid w:val="001841E5"/>
    <w:rsid w:val="0018479F"/>
    <w:rsid w:val="001906C5"/>
    <w:rsid w:val="0019186E"/>
    <w:rsid w:val="00191A3A"/>
    <w:rsid w:val="00195901"/>
    <w:rsid w:val="00195E92"/>
    <w:rsid w:val="00197063"/>
    <w:rsid w:val="00197750"/>
    <w:rsid w:val="001A33F0"/>
    <w:rsid w:val="001A3907"/>
    <w:rsid w:val="001A3DDA"/>
    <w:rsid w:val="001A400F"/>
    <w:rsid w:val="001A40E6"/>
    <w:rsid w:val="001A45BB"/>
    <w:rsid w:val="001A4940"/>
    <w:rsid w:val="001A566C"/>
    <w:rsid w:val="001A5A64"/>
    <w:rsid w:val="001A610F"/>
    <w:rsid w:val="001A701A"/>
    <w:rsid w:val="001A7738"/>
    <w:rsid w:val="001B05A1"/>
    <w:rsid w:val="001B0DFB"/>
    <w:rsid w:val="001B1599"/>
    <w:rsid w:val="001B1713"/>
    <w:rsid w:val="001B30E4"/>
    <w:rsid w:val="001B3ACF"/>
    <w:rsid w:val="001B690F"/>
    <w:rsid w:val="001B7895"/>
    <w:rsid w:val="001B7C9F"/>
    <w:rsid w:val="001C231E"/>
    <w:rsid w:val="001C2F82"/>
    <w:rsid w:val="001C3A4F"/>
    <w:rsid w:val="001C4177"/>
    <w:rsid w:val="001C5871"/>
    <w:rsid w:val="001C5AE9"/>
    <w:rsid w:val="001C620D"/>
    <w:rsid w:val="001C75F3"/>
    <w:rsid w:val="001C7963"/>
    <w:rsid w:val="001D02BF"/>
    <w:rsid w:val="001D2FB4"/>
    <w:rsid w:val="001D4A25"/>
    <w:rsid w:val="001D5534"/>
    <w:rsid w:val="001D5682"/>
    <w:rsid w:val="001D5B9B"/>
    <w:rsid w:val="001D6DBC"/>
    <w:rsid w:val="001D71CB"/>
    <w:rsid w:val="001E035D"/>
    <w:rsid w:val="001E346B"/>
    <w:rsid w:val="001E4DC5"/>
    <w:rsid w:val="001E715E"/>
    <w:rsid w:val="001E7B7C"/>
    <w:rsid w:val="001F5FA2"/>
    <w:rsid w:val="001F6FDF"/>
    <w:rsid w:val="0020056B"/>
    <w:rsid w:val="0020092D"/>
    <w:rsid w:val="002009F3"/>
    <w:rsid w:val="00200BCD"/>
    <w:rsid w:val="00202278"/>
    <w:rsid w:val="00204B20"/>
    <w:rsid w:val="00204BF7"/>
    <w:rsid w:val="00204C86"/>
    <w:rsid w:val="0021013A"/>
    <w:rsid w:val="00215931"/>
    <w:rsid w:val="002160A0"/>
    <w:rsid w:val="0021612C"/>
    <w:rsid w:val="0021649E"/>
    <w:rsid w:val="002166B3"/>
    <w:rsid w:val="00217166"/>
    <w:rsid w:val="002202A0"/>
    <w:rsid w:val="0022075C"/>
    <w:rsid w:val="002220D3"/>
    <w:rsid w:val="002229CA"/>
    <w:rsid w:val="00226051"/>
    <w:rsid w:val="00226CC8"/>
    <w:rsid w:val="00227035"/>
    <w:rsid w:val="00227B4F"/>
    <w:rsid w:val="002301E9"/>
    <w:rsid w:val="0023051A"/>
    <w:rsid w:val="00231964"/>
    <w:rsid w:val="002331FF"/>
    <w:rsid w:val="00234653"/>
    <w:rsid w:val="002347E1"/>
    <w:rsid w:val="00234EF3"/>
    <w:rsid w:val="00235C71"/>
    <w:rsid w:val="00235DEB"/>
    <w:rsid w:val="002360D5"/>
    <w:rsid w:val="00237ACD"/>
    <w:rsid w:val="002419E2"/>
    <w:rsid w:val="00242066"/>
    <w:rsid w:val="00244531"/>
    <w:rsid w:val="00244A6E"/>
    <w:rsid w:val="00244B3B"/>
    <w:rsid w:val="0024685C"/>
    <w:rsid w:val="00246EEE"/>
    <w:rsid w:val="002477D2"/>
    <w:rsid w:val="00247ADD"/>
    <w:rsid w:val="002514B1"/>
    <w:rsid w:val="002516CB"/>
    <w:rsid w:val="002525C5"/>
    <w:rsid w:val="00252E93"/>
    <w:rsid w:val="002531F1"/>
    <w:rsid w:val="00253248"/>
    <w:rsid w:val="0025377C"/>
    <w:rsid w:val="002542EE"/>
    <w:rsid w:val="00255B49"/>
    <w:rsid w:val="00256BC6"/>
    <w:rsid w:val="00257258"/>
    <w:rsid w:val="00261C30"/>
    <w:rsid w:val="00262382"/>
    <w:rsid w:val="0026419F"/>
    <w:rsid w:val="00264243"/>
    <w:rsid w:val="00270F86"/>
    <w:rsid w:val="002717C2"/>
    <w:rsid w:val="0027602C"/>
    <w:rsid w:val="00276DB4"/>
    <w:rsid w:val="002778BF"/>
    <w:rsid w:val="00280271"/>
    <w:rsid w:val="0028117D"/>
    <w:rsid w:val="00283940"/>
    <w:rsid w:val="0028463D"/>
    <w:rsid w:val="002854BD"/>
    <w:rsid w:val="00285F6D"/>
    <w:rsid w:val="00287FD9"/>
    <w:rsid w:val="00291C52"/>
    <w:rsid w:val="00292CB9"/>
    <w:rsid w:val="002932EF"/>
    <w:rsid w:val="00293881"/>
    <w:rsid w:val="00295435"/>
    <w:rsid w:val="00297E41"/>
    <w:rsid w:val="002A00CE"/>
    <w:rsid w:val="002A02EF"/>
    <w:rsid w:val="002A1638"/>
    <w:rsid w:val="002A16A7"/>
    <w:rsid w:val="002A1994"/>
    <w:rsid w:val="002A1A9B"/>
    <w:rsid w:val="002A2BEA"/>
    <w:rsid w:val="002A2BF8"/>
    <w:rsid w:val="002A3DC8"/>
    <w:rsid w:val="002A4E6B"/>
    <w:rsid w:val="002A562B"/>
    <w:rsid w:val="002A5C6C"/>
    <w:rsid w:val="002A633B"/>
    <w:rsid w:val="002A6EF5"/>
    <w:rsid w:val="002B08CE"/>
    <w:rsid w:val="002B1509"/>
    <w:rsid w:val="002B4691"/>
    <w:rsid w:val="002B4BDC"/>
    <w:rsid w:val="002B4EE8"/>
    <w:rsid w:val="002B7239"/>
    <w:rsid w:val="002B7D50"/>
    <w:rsid w:val="002C0AF7"/>
    <w:rsid w:val="002C1EDE"/>
    <w:rsid w:val="002C3628"/>
    <w:rsid w:val="002C49EA"/>
    <w:rsid w:val="002C4E5E"/>
    <w:rsid w:val="002C51B5"/>
    <w:rsid w:val="002C69B2"/>
    <w:rsid w:val="002D0D75"/>
    <w:rsid w:val="002D2BE6"/>
    <w:rsid w:val="002D38B0"/>
    <w:rsid w:val="002D3A32"/>
    <w:rsid w:val="002D405D"/>
    <w:rsid w:val="002D673B"/>
    <w:rsid w:val="002D683D"/>
    <w:rsid w:val="002D77DB"/>
    <w:rsid w:val="002D79A7"/>
    <w:rsid w:val="002E1B91"/>
    <w:rsid w:val="002E3175"/>
    <w:rsid w:val="002E391E"/>
    <w:rsid w:val="002E394F"/>
    <w:rsid w:val="002E42E4"/>
    <w:rsid w:val="002E4EA2"/>
    <w:rsid w:val="002E51F6"/>
    <w:rsid w:val="002E5B1E"/>
    <w:rsid w:val="002E5BE3"/>
    <w:rsid w:val="002E7589"/>
    <w:rsid w:val="002F3460"/>
    <w:rsid w:val="002F34D4"/>
    <w:rsid w:val="002F374C"/>
    <w:rsid w:val="002F49D2"/>
    <w:rsid w:val="002F7EF5"/>
    <w:rsid w:val="00300D3E"/>
    <w:rsid w:val="00302781"/>
    <w:rsid w:val="00302FF6"/>
    <w:rsid w:val="0030481B"/>
    <w:rsid w:val="003070C0"/>
    <w:rsid w:val="00307D8A"/>
    <w:rsid w:val="0031093E"/>
    <w:rsid w:val="00311585"/>
    <w:rsid w:val="00311A28"/>
    <w:rsid w:val="0031244F"/>
    <w:rsid w:val="00312E22"/>
    <w:rsid w:val="00315089"/>
    <w:rsid w:val="00315198"/>
    <w:rsid w:val="00316126"/>
    <w:rsid w:val="0031702D"/>
    <w:rsid w:val="003173C4"/>
    <w:rsid w:val="00317D96"/>
    <w:rsid w:val="003212F8"/>
    <w:rsid w:val="003214F5"/>
    <w:rsid w:val="003220D8"/>
    <w:rsid w:val="00322D8D"/>
    <w:rsid w:val="003231E8"/>
    <w:rsid w:val="003251DB"/>
    <w:rsid w:val="00325836"/>
    <w:rsid w:val="003263AF"/>
    <w:rsid w:val="00326D0D"/>
    <w:rsid w:val="00327245"/>
    <w:rsid w:val="00327464"/>
    <w:rsid w:val="00327D78"/>
    <w:rsid w:val="0033040B"/>
    <w:rsid w:val="003305B9"/>
    <w:rsid w:val="00330C4A"/>
    <w:rsid w:val="00332513"/>
    <w:rsid w:val="00333A64"/>
    <w:rsid w:val="00334E94"/>
    <w:rsid w:val="003353BA"/>
    <w:rsid w:val="00336A22"/>
    <w:rsid w:val="00336D0D"/>
    <w:rsid w:val="00340A54"/>
    <w:rsid w:val="003424DC"/>
    <w:rsid w:val="003435CA"/>
    <w:rsid w:val="00343EF6"/>
    <w:rsid w:val="003453F5"/>
    <w:rsid w:val="00345BBD"/>
    <w:rsid w:val="00346BBB"/>
    <w:rsid w:val="00347F71"/>
    <w:rsid w:val="00351680"/>
    <w:rsid w:val="003517DA"/>
    <w:rsid w:val="00351E90"/>
    <w:rsid w:val="00353266"/>
    <w:rsid w:val="00353284"/>
    <w:rsid w:val="00353815"/>
    <w:rsid w:val="0035745F"/>
    <w:rsid w:val="003577A8"/>
    <w:rsid w:val="00360096"/>
    <w:rsid w:val="00360ABA"/>
    <w:rsid w:val="00361D61"/>
    <w:rsid w:val="00362CF1"/>
    <w:rsid w:val="00363F9D"/>
    <w:rsid w:val="003645DC"/>
    <w:rsid w:val="00365435"/>
    <w:rsid w:val="00365C2D"/>
    <w:rsid w:val="00365C91"/>
    <w:rsid w:val="00366E55"/>
    <w:rsid w:val="00366EBF"/>
    <w:rsid w:val="003673EE"/>
    <w:rsid w:val="003700DF"/>
    <w:rsid w:val="003704E6"/>
    <w:rsid w:val="00370613"/>
    <w:rsid w:val="00370E06"/>
    <w:rsid w:val="0037110A"/>
    <w:rsid w:val="00371CF9"/>
    <w:rsid w:val="003722EA"/>
    <w:rsid w:val="00376B3B"/>
    <w:rsid w:val="00377410"/>
    <w:rsid w:val="00377A2A"/>
    <w:rsid w:val="00377B5E"/>
    <w:rsid w:val="00380166"/>
    <w:rsid w:val="00381985"/>
    <w:rsid w:val="00382039"/>
    <w:rsid w:val="00382E80"/>
    <w:rsid w:val="00383C7C"/>
    <w:rsid w:val="00385972"/>
    <w:rsid w:val="00385BE2"/>
    <w:rsid w:val="00386460"/>
    <w:rsid w:val="003871FF"/>
    <w:rsid w:val="00387517"/>
    <w:rsid w:val="00392023"/>
    <w:rsid w:val="00392375"/>
    <w:rsid w:val="003929BA"/>
    <w:rsid w:val="00393891"/>
    <w:rsid w:val="0039492E"/>
    <w:rsid w:val="00395481"/>
    <w:rsid w:val="00395984"/>
    <w:rsid w:val="00395C0C"/>
    <w:rsid w:val="003A25C6"/>
    <w:rsid w:val="003A671E"/>
    <w:rsid w:val="003A6B20"/>
    <w:rsid w:val="003A6CFE"/>
    <w:rsid w:val="003B040E"/>
    <w:rsid w:val="003B0F06"/>
    <w:rsid w:val="003B2559"/>
    <w:rsid w:val="003B27E3"/>
    <w:rsid w:val="003B283A"/>
    <w:rsid w:val="003B2E49"/>
    <w:rsid w:val="003B3798"/>
    <w:rsid w:val="003B3950"/>
    <w:rsid w:val="003B39F7"/>
    <w:rsid w:val="003B4DAA"/>
    <w:rsid w:val="003C0B14"/>
    <w:rsid w:val="003C18B3"/>
    <w:rsid w:val="003C1A3A"/>
    <w:rsid w:val="003C21B5"/>
    <w:rsid w:val="003C2AC6"/>
    <w:rsid w:val="003C2CEF"/>
    <w:rsid w:val="003C6F3D"/>
    <w:rsid w:val="003D16FB"/>
    <w:rsid w:val="003D1DCD"/>
    <w:rsid w:val="003D4D43"/>
    <w:rsid w:val="003D54AE"/>
    <w:rsid w:val="003D6255"/>
    <w:rsid w:val="003D669B"/>
    <w:rsid w:val="003E0664"/>
    <w:rsid w:val="003E17F4"/>
    <w:rsid w:val="003E1A2E"/>
    <w:rsid w:val="003E1DA5"/>
    <w:rsid w:val="003E2442"/>
    <w:rsid w:val="003E381D"/>
    <w:rsid w:val="003E3ACF"/>
    <w:rsid w:val="003E64F8"/>
    <w:rsid w:val="003E6F7B"/>
    <w:rsid w:val="003F0F3A"/>
    <w:rsid w:val="003F1105"/>
    <w:rsid w:val="003F1E62"/>
    <w:rsid w:val="003F5333"/>
    <w:rsid w:val="003F5615"/>
    <w:rsid w:val="00400482"/>
    <w:rsid w:val="004023A2"/>
    <w:rsid w:val="00402502"/>
    <w:rsid w:val="0040293C"/>
    <w:rsid w:val="004062EB"/>
    <w:rsid w:val="004111E9"/>
    <w:rsid w:val="00412585"/>
    <w:rsid w:val="00412715"/>
    <w:rsid w:val="0041295F"/>
    <w:rsid w:val="004153C9"/>
    <w:rsid w:val="00415813"/>
    <w:rsid w:val="004172B4"/>
    <w:rsid w:val="00421AC8"/>
    <w:rsid w:val="0042394E"/>
    <w:rsid w:val="00423D10"/>
    <w:rsid w:val="0042428B"/>
    <w:rsid w:val="00424291"/>
    <w:rsid w:val="004243B5"/>
    <w:rsid w:val="00424C35"/>
    <w:rsid w:val="00424F3F"/>
    <w:rsid w:val="00425F3E"/>
    <w:rsid w:val="004264E9"/>
    <w:rsid w:val="0042658D"/>
    <w:rsid w:val="00427F24"/>
    <w:rsid w:val="00430E9F"/>
    <w:rsid w:val="004331F7"/>
    <w:rsid w:val="00436110"/>
    <w:rsid w:val="0043758E"/>
    <w:rsid w:val="004423B4"/>
    <w:rsid w:val="004440BB"/>
    <w:rsid w:val="0044551D"/>
    <w:rsid w:val="0044664C"/>
    <w:rsid w:val="00446765"/>
    <w:rsid w:val="004477C0"/>
    <w:rsid w:val="00447AE8"/>
    <w:rsid w:val="0045138A"/>
    <w:rsid w:val="00452880"/>
    <w:rsid w:val="00453E34"/>
    <w:rsid w:val="00457665"/>
    <w:rsid w:val="00460339"/>
    <w:rsid w:val="004603CE"/>
    <w:rsid w:val="00460B90"/>
    <w:rsid w:val="00461E16"/>
    <w:rsid w:val="00461EA6"/>
    <w:rsid w:val="00462210"/>
    <w:rsid w:val="004632CA"/>
    <w:rsid w:val="00463719"/>
    <w:rsid w:val="004638C6"/>
    <w:rsid w:val="00464E94"/>
    <w:rsid w:val="00465FB8"/>
    <w:rsid w:val="00465FC9"/>
    <w:rsid w:val="0046663A"/>
    <w:rsid w:val="00466667"/>
    <w:rsid w:val="004701FD"/>
    <w:rsid w:val="00471D3D"/>
    <w:rsid w:val="00472374"/>
    <w:rsid w:val="004739BC"/>
    <w:rsid w:val="0047511D"/>
    <w:rsid w:val="004764F1"/>
    <w:rsid w:val="00477C0C"/>
    <w:rsid w:val="004809A6"/>
    <w:rsid w:val="004819E3"/>
    <w:rsid w:val="00481BF6"/>
    <w:rsid w:val="00483EC7"/>
    <w:rsid w:val="004857A9"/>
    <w:rsid w:val="004858E4"/>
    <w:rsid w:val="00485B3B"/>
    <w:rsid w:val="00485DC8"/>
    <w:rsid w:val="004862F3"/>
    <w:rsid w:val="00486608"/>
    <w:rsid w:val="0048707E"/>
    <w:rsid w:val="0048717F"/>
    <w:rsid w:val="0048763B"/>
    <w:rsid w:val="0048780F"/>
    <w:rsid w:val="0049001D"/>
    <w:rsid w:val="004907B9"/>
    <w:rsid w:val="004927AF"/>
    <w:rsid w:val="00492A75"/>
    <w:rsid w:val="004931A1"/>
    <w:rsid w:val="0049413F"/>
    <w:rsid w:val="00494CA5"/>
    <w:rsid w:val="00494D5F"/>
    <w:rsid w:val="004958B2"/>
    <w:rsid w:val="00495BE2"/>
    <w:rsid w:val="00496170"/>
    <w:rsid w:val="004A0E0A"/>
    <w:rsid w:val="004A0E67"/>
    <w:rsid w:val="004A284F"/>
    <w:rsid w:val="004A2CAC"/>
    <w:rsid w:val="004A3285"/>
    <w:rsid w:val="004A4492"/>
    <w:rsid w:val="004A6A7F"/>
    <w:rsid w:val="004A6E5F"/>
    <w:rsid w:val="004B001A"/>
    <w:rsid w:val="004B229F"/>
    <w:rsid w:val="004B2BD5"/>
    <w:rsid w:val="004B2D00"/>
    <w:rsid w:val="004B305E"/>
    <w:rsid w:val="004B33AC"/>
    <w:rsid w:val="004B4233"/>
    <w:rsid w:val="004B4A04"/>
    <w:rsid w:val="004B4DC7"/>
    <w:rsid w:val="004B6362"/>
    <w:rsid w:val="004C050B"/>
    <w:rsid w:val="004C0BF1"/>
    <w:rsid w:val="004C1D7C"/>
    <w:rsid w:val="004C3135"/>
    <w:rsid w:val="004C4FE8"/>
    <w:rsid w:val="004C681C"/>
    <w:rsid w:val="004D0B69"/>
    <w:rsid w:val="004D15FE"/>
    <w:rsid w:val="004D4178"/>
    <w:rsid w:val="004D6E6D"/>
    <w:rsid w:val="004E0813"/>
    <w:rsid w:val="004E312F"/>
    <w:rsid w:val="004E3A82"/>
    <w:rsid w:val="004E4CA9"/>
    <w:rsid w:val="004E555B"/>
    <w:rsid w:val="004E586F"/>
    <w:rsid w:val="004E6F30"/>
    <w:rsid w:val="004E7716"/>
    <w:rsid w:val="004F0017"/>
    <w:rsid w:val="004F00BD"/>
    <w:rsid w:val="004F0350"/>
    <w:rsid w:val="004F05ED"/>
    <w:rsid w:val="004F08ED"/>
    <w:rsid w:val="004F0968"/>
    <w:rsid w:val="004F16F4"/>
    <w:rsid w:val="004F24CA"/>
    <w:rsid w:val="004F3141"/>
    <w:rsid w:val="004F771C"/>
    <w:rsid w:val="004F7D06"/>
    <w:rsid w:val="00500B1D"/>
    <w:rsid w:val="0050102B"/>
    <w:rsid w:val="005010A1"/>
    <w:rsid w:val="00501932"/>
    <w:rsid w:val="00502245"/>
    <w:rsid w:val="00503A59"/>
    <w:rsid w:val="00503DA5"/>
    <w:rsid w:val="00504C17"/>
    <w:rsid w:val="005066A1"/>
    <w:rsid w:val="005073D8"/>
    <w:rsid w:val="00507867"/>
    <w:rsid w:val="00511A5C"/>
    <w:rsid w:val="00515794"/>
    <w:rsid w:val="00515DAD"/>
    <w:rsid w:val="005162BA"/>
    <w:rsid w:val="0051637B"/>
    <w:rsid w:val="00516B71"/>
    <w:rsid w:val="00517184"/>
    <w:rsid w:val="005172DB"/>
    <w:rsid w:val="0051794D"/>
    <w:rsid w:val="005213A1"/>
    <w:rsid w:val="005216BD"/>
    <w:rsid w:val="00521B24"/>
    <w:rsid w:val="005238A0"/>
    <w:rsid w:val="005238D8"/>
    <w:rsid w:val="005300EA"/>
    <w:rsid w:val="0053094A"/>
    <w:rsid w:val="005310F0"/>
    <w:rsid w:val="00535E9B"/>
    <w:rsid w:val="0054110F"/>
    <w:rsid w:val="005417FF"/>
    <w:rsid w:val="0054186A"/>
    <w:rsid w:val="00541D2D"/>
    <w:rsid w:val="005420F8"/>
    <w:rsid w:val="00542302"/>
    <w:rsid w:val="0054447F"/>
    <w:rsid w:val="00544D6F"/>
    <w:rsid w:val="00545398"/>
    <w:rsid w:val="00545A2E"/>
    <w:rsid w:val="00545CF0"/>
    <w:rsid w:val="005465E3"/>
    <w:rsid w:val="00546C4F"/>
    <w:rsid w:val="00550082"/>
    <w:rsid w:val="005502AC"/>
    <w:rsid w:val="0055100A"/>
    <w:rsid w:val="00551509"/>
    <w:rsid w:val="00551BF4"/>
    <w:rsid w:val="00551C02"/>
    <w:rsid w:val="005528CB"/>
    <w:rsid w:val="00552B34"/>
    <w:rsid w:val="005537C1"/>
    <w:rsid w:val="00554731"/>
    <w:rsid w:val="00554B95"/>
    <w:rsid w:val="00556BF3"/>
    <w:rsid w:val="00556D60"/>
    <w:rsid w:val="00561421"/>
    <w:rsid w:val="0056148D"/>
    <w:rsid w:val="005623A6"/>
    <w:rsid w:val="00562A64"/>
    <w:rsid w:val="00566731"/>
    <w:rsid w:val="0057217C"/>
    <w:rsid w:val="00572C47"/>
    <w:rsid w:val="00573CA8"/>
    <w:rsid w:val="00575DC7"/>
    <w:rsid w:val="00575E5F"/>
    <w:rsid w:val="00576C41"/>
    <w:rsid w:val="00576D45"/>
    <w:rsid w:val="0057743D"/>
    <w:rsid w:val="00580B8F"/>
    <w:rsid w:val="00584F25"/>
    <w:rsid w:val="00585032"/>
    <w:rsid w:val="00585313"/>
    <w:rsid w:val="00585753"/>
    <w:rsid w:val="0059100B"/>
    <w:rsid w:val="00592755"/>
    <w:rsid w:val="00597ED9"/>
    <w:rsid w:val="005A06F8"/>
    <w:rsid w:val="005A0D15"/>
    <w:rsid w:val="005A1740"/>
    <w:rsid w:val="005A1953"/>
    <w:rsid w:val="005A1BFE"/>
    <w:rsid w:val="005A1D34"/>
    <w:rsid w:val="005A1F4F"/>
    <w:rsid w:val="005A2464"/>
    <w:rsid w:val="005A27F4"/>
    <w:rsid w:val="005A3602"/>
    <w:rsid w:val="005A36F0"/>
    <w:rsid w:val="005A585B"/>
    <w:rsid w:val="005A5B64"/>
    <w:rsid w:val="005A61A9"/>
    <w:rsid w:val="005A6975"/>
    <w:rsid w:val="005A74B2"/>
    <w:rsid w:val="005B0151"/>
    <w:rsid w:val="005B01C2"/>
    <w:rsid w:val="005B0272"/>
    <w:rsid w:val="005B09AD"/>
    <w:rsid w:val="005B0EC1"/>
    <w:rsid w:val="005B1D72"/>
    <w:rsid w:val="005B2436"/>
    <w:rsid w:val="005B2D62"/>
    <w:rsid w:val="005B3683"/>
    <w:rsid w:val="005B44F7"/>
    <w:rsid w:val="005B4517"/>
    <w:rsid w:val="005B48EF"/>
    <w:rsid w:val="005B7C3A"/>
    <w:rsid w:val="005C0610"/>
    <w:rsid w:val="005C187D"/>
    <w:rsid w:val="005C1EBF"/>
    <w:rsid w:val="005C2688"/>
    <w:rsid w:val="005C5C6B"/>
    <w:rsid w:val="005C6CC9"/>
    <w:rsid w:val="005C6DBE"/>
    <w:rsid w:val="005C6FD8"/>
    <w:rsid w:val="005C73C2"/>
    <w:rsid w:val="005D22F8"/>
    <w:rsid w:val="005D2338"/>
    <w:rsid w:val="005D32C4"/>
    <w:rsid w:val="005D3FD8"/>
    <w:rsid w:val="005D49ED"/>
    <w:rsid w:val="005D5EAE"/>
    <w:rsid w:val="005D7C15"/>
    <w:rsid w:val="005E053D"/>
    <w:rsid w:val="005E076F"/>
    <w:rsid w:val="005E140F"/>
    <w:rsid w:val="005E15F2"/>
    <w:rsid w:val="005E2F4B"/>
    <w:rsid w:val="005E3C34"/>
    <w:rsid w:val="005E44D6"/>
    <w:rsid w:val="005E4853"/>
    <w:rsid w:val="005F0480"/>
    <w:rsid w:val="005F10F8"/>
    <w:rsid w:val="005F112F"/>
    <w:rsid w:val="005F226F"/>
    <w:rsid w:val="005F27C9"/>
    <w:rsid w:val="005F2F15"/>
    <w:rsid w:val="005F377D"/>
    <w:rsid w:val="005F3CEE"/>
    <w:rsid w:val="005F5053"/>
    <w:rsid w:val="005F572E"/>
    <w:rsid w:val="005F6A72"/>
    <w:rsid w:val="005F7DE1"/>
    <w:rsid w:val="006002EE"/>
    <w:rsid w:val="006014F9"/>
    <w:rsid w:val="00606114"/>
    <w:rsid w:val="00607A39"/>
    <w:rsid w:val="00607D90"/>
    <w:rsid w:val="006102FA"/>
    <w:rsid w:val="00612DDE"/>
    <w:rsid w:val="0061367B"/>
    <w:rsid w:val="00613F9B"/>
    <w:rsid w:val="00614E14"/>
    <w:rsid w:val="006152E0"/>
    <w:rsid w:val="00615907"/>
    <w:rsid w:val="006217E8"/>
    <w:rsid w:val="00621D55"/>
    <w:rsid w:val="0062391D"/>
    <w:rsid w:val="0062520B"/>
    <w:rsid w:val="00626715"/>
    <w:rsid w:val="00630453"/>
    <w:rsid w:val="0063145B"/>
    <w:rsid w:val="00631A51"/>
    <w:rsid w:val="00633ACF"/>
    <w:rsid w:val="006341EE"/>
    <w:rsid w:val="00634750"/>
    <w:rsid w:val="00635359"/>
    <w:rsid w:val="0063548B"/>
    <w:rsid w:val="006358D2"/>
    <w:rsid w:val="00635AA6"/>
    <w:rsid w:val="006406C2"/>
    <w:rsid w:val="006407DA"/>
    <w:rsid w:val="006413CD"/>
    <w:rsid w:val="00641726"/>
    <w:rsid w:val="00642127"/>
    <w:rsid w:val="0064234C"/>
    <w:rsid w:val="006428C8"/>
    <w:rsid w:val="00645267"/>
    <w:rsid w:val="0064559B"/>
    <w:rsid w:val="00646CB0"/>
    <w:rsid w:val="006471CB"/>
    <w:rsid w:val="00647B82"/>
    <w:rsid w:val="006505D1"/>
    <w:rsid w:val="006540BB"/>
    <w:rsid w:val="0065539A"/>
    <w:rsid w:val="00655633"/>
    <w:rsid w:val="00656724"/>
    <w:rsid w:val="00660BCE"/>
    <w:rsid w:val="00661DE6"/>
    <w:rsid w:val="006621B2"/>
    <w:rsid w:val="0066671F"/>
    <w:rsid w:val="00670DD4"/>
    <w:rsid w:val="00671113"/>
    <w:rsid w:val="00671B7A"/>
    <w:rsid w:val="00674836"/>
    <w:rsid w:val="006813E8"/>
    <w:rsid w:val="00681BAC"/>
    <w:rsid w:val="00684B03"/>
    <w:rsid w:val="006959B2"/>
    <w:rsid w:val="00695B9E"/>
    <w:rsid w:val="00695BA1"/>
    <w:rsid w:val="00695BA9"/>
    <w:rsid w:val="006965E0"/>
    <w:rsid w:val="006A086A"/>
    <w:rsid w:val="006A291B"/>
    <w:rsid w:val="006A32A0"/>
    <w:rsid w:val="006A3D37"/>
    <w:rsid w:val="006A3EFD"/>
    <w:rsid w:val="006A68A0"/>
    <w:rsid w:val="006B0433"/>
    <w:rsid w:val="006B0614"/>
    <w:rsid w:val="006B0765"/>
    <w:rsid w:val="006B0E98"/>
    <w:rsid w:val="006B2181"/>
    <w:rsid w:val="006B3734"/>
    <w:rsid w:val="006B3B77"/>
    <w:rsid w:val="006B4D3E"/>
    <w:rsid w:val="006B4E98"/>
    <w:rsid w:val="006B5863"/>
    <w:rsid w:val="006B68A6"/>
    <w:rsid w:val="006B6970"/>
    <w:rsid w:val="006B6B4F"/>
    <w:rsid w:val="006B6CE1"/>
    <w:rsid w:val="006B7207"/>
    <w:rsid w:val="006C0E7A"/>
    <w:rsid w:val="006C1971"/>
    <w:rsid w:val="006C1C1D"/>
    <w:rsid w:val="006C21E2"/>
    <w:rsid w:val="006C2A44"/>
    <w:rsid w:val="006C3DC9"/>
    <w:rsid w:val="006C585B"/>
    <w:rsid w:val="006C68CA"/>
    <w:rsid w:val="006C6FB6"/>
    <w:rsid w:val="006C70B1"/>
    <w:rsid w:val="006C7235"/>
    <w:rsid w:val="006C7D2C"/>
    <w:rsid w:val="006D064A"/>
    <w:rsid w:val="006D11B6"/>
    <w:rsid w:val="006D3C16"/>
    <w:rsid w:val="006D44D6"/>
    <w:rsid w:val="006D4ED1"/>
    <w:rsid w:val="006D4FB3"/>
    <w:rsid w:val="006D6496"/>
    <w:rsid w:val="006D719B"/>
    <w:rsid w:val="006E0567"/>
    <w:rsid w:val="006E14EE"/>
    <w:rsid w:val="006E261F"/>
    <w:rsid w:val="006E271F"/>
    <w:rsid w:val="006E5E96"/>
    <w:rsid w:val="006E6654"/>
    <w:rsid w:val="006E7571"/>
    <w:rsid w:val="006E7EFE"/>
    <w:rsid w:val="006F0F68"/>
    <w:rsid w:val="006F1452"/>
    <w:rsid w:val="006F278B"/>
    <w:rsid w:val="006F4CE0"/>
    <w:rsid w:val="006F5B9C"/>
    <w:rsid w:val="006F6B27"/>
    <w:rsid w:val="006F711E"/>
    <w:rsid w:val="006F7279"/>
    <w:rsid w:val="006F7716"/>
    <w:rsid w:val="006F7804"/>
    <w:rsid w:val="007001E9"/>
    <w:rsid w:val="00701550"/>
    <w:rsid w:val="00701BCD"/>
    <w:rsid w:val="00701F20"/>
    <w:rsid w:val="007022BC"/>
    <w:rsid w:val="00705436"/>
    <w:rsid w:val="00710114"/>
    <w:rsid w:val="00710BB4"/>
    <w:rsid w:val="00710ED5"/>
    <w:rsid w:val="00711442"/>
    <w:rsid w:val="007127FB"/>
    <w:rsid w:val="00714806"/>
    <w:rsid w:val="00716430"/>
    <w:rsid w:val="0071649B"/>
    <w:rsid w:val="007219CA"/>
    <w:rsid w:val="00726AEE"/>
    <w:rsid w:val="00731DBE"/>
    <w:rsid w:val="00732D12"/>
    <w:rsid w:val="00733554"/>
    <w:rsid w:val="0073496A"/>
    <w:rsid w:val="00735949"/>
    <w:rsid w:val="00735A52"/>
    <w:rsid w:val="007375B9"/>
    <w:rsid w:val="00740542"/>
    <w:rsid w:val="007406BF"/>
    <w:rsid w:val="007407C7"/>
    <w:rsid w:val="00741A6B"/>
    <w:rsid w:val="00741AE7"/>
    <w:rsid w:val="00742096"/>
    <w:rsid w:val="00745D65"/>
    <w:rsid w:val="007466B9"/>
    <w:rsid w:val="00750C2B"/>
    <w:rsid w:val="00751EF8"/>
    <w:rsid w:val="007523F7"/>
    <w:rsid w:val="00753AB4"/>
    <w:rsid w:val="00757A00"/>
    <w:rsid w:val="00760133"/>
    <w:rsid w:val="00760253"/>
    <w:rsid w:val="00761401"/>
    <w:rsid w:val="00763453"/>
    <w:rsid w:val="00763475"/>
    <w:rsid w:val="00763B4F"/>
    <w:rsid w:val="00764557"/>
    <w:rsid w:val="007652AB"/>
    <w:rsid w:val="0076541C"/>
    <w:rsid w:val="00766051"/>
    <w:rsid w:val="0077019A"/>
    <w:rsid w:val="00771DC6"/>
    <w:rsid w:val="00771EAE"/>
    <w:rsid w:val="007732ED"/>
    <w:rsid w:val="00773429"/>
    <w:rsid w:val="00774C90"/>
    <w:rsid w:val="0077502F"/>
    <w:rsid w:val="00777659"/>
    <w:rsid w:val="00777769"/>
    <w:rsid w:val="007809B6"/>
    <w:rsid w:val="00781667"/>
    <w:rsid w:val="00781997"/>
    <w:rsid w:val="00781AD9"/>
    <w:rsid w:val="00783D6C"/>
    <w:rsid w:val="0078683A"/>
    <w:rsid w:val="00787F64"/>
    <w:rsid w:val="007907CA"/>
    <w:rsid w:val="00790C6C"/>
    <w:rsid w:val="00790CC6"/>
    <w:rsid w:val="00793542"/>
    <w:rsid w:val="00793E54"/>
    <w:rsid w:val="00796520"/>
    <w:rsid w:val="00796AA4"/>
    <w:rsid w:val="00797723"/>
    <w:rsid w:val="007A1B4D"/>
    <w:rsid w:val="007A1E23"/>
    <w:rsid w:val="007A5098"/>
    <w:rsid w:val="007A6272"/>
    <w:rsid w:val="007A644B"/>
    <w:rsid w:val="007A682F"/>
    <w:rsid w:val="007A6F5E"/>
    <w:rsid w:val="007B08CB"/>
    <w:rsid w:val="007B0F89"/>
    <w:rsid w:val="007B1468"/>
    <w:rsid w:val="007B203C"/>
    <w:rsid w:val="007B2ADA"/>
    <w:rsid w:val="007B3D6C"/>
    <w:rsid w:val="007B3E29"/>
    <w:rsid w:val="007B45E8"/>
    <w:rsid w:val="007B517C"/>
    <w:rsid w:val="007B5AB9"/>
    <w:rsid w:val="007B5B65"/>
    <w:rsid w:val="007B6455"/>
    <w:rsid w:val="007B6D90"/>
    <w:rsid w:val="007C559D"/>
    <w:rsid w:val="007D0987"/>
    <w:rsid w:val="007D1689"/>
    <w:rsid w:val="007D2320"/>
    <w:rsid w:val="007D251A"/>
    <w:rsid w:val="007D2EFB"/>
    <w:rsid w:val="007D3DD2"/>
    <w:rsid w:val="007D572D"/>
    <w:rsid w:val="007D61CD"/>
    <w:rsid w:val="007D6E65"/>
    <w:rsid w:val="007E125C"/>
    <w:rsid w:val="007E4699"/>
    <w:rsid w:val="007E57C1"/>
    <w:rsid w:val="007E6314"/>
    <w:rsid w:val="007E65A8"/>
    <w:rsid w:val="007E6943"/>
    <w:rsid w:val="007E6BEF"/>
    <w:rsid w:val="007F06A5"/>
    <w:rsid w:val="007F169E"/>
    <w:rsid w:val="007F21ED"/>
    <w:rsid w:val="007F3D07"/>
    <w:rsid w:val="007F4DE5"/>
    <w:rsid w:val="007F5A79"/>
    <w:rsid w:val="00801E39"/>
    <w:rsid w:val="00803ED0"/>
    <w:rsid w:val="00806380"/>
    <w:rsid w:val="0081024F"/>
    <w:rsid w:val="0081197F"/>
    <w:rsid w:val="008126FB"/>
    <w:rsid w:val="00813ECB"/>
    <w:rsid w:val="00815A47"/>
    <w:rsid w:val="008162D4"/>
    <w:rsid w:val="00816686"/>
    <w:rsid w:val="00816A4A"/>
    <w:rsid w:val="00826242"/>
    <w:rsid w:val="008262E7"/>
    <w:rsid w:val="00826671"/>
    <w:rsid w:val="00830153"/>
    <w:rsid w:val="00831F9C"/>
    <w:rsid w:val="0083363A"/>
    <w:rsid w:val="00835D87"/>
    <w:rsid w:val="00835FAE"/>
    <w:rsid w:val="0083671F"/>
    <w:rsid w:val="00837440"/>
    <w:rsid w:val="008376AB"/>
    <w:rsid w:val="00837955"/>
    <w:rsid w:val="00840EAA"/>
    <w:rsid w:val="00841AAB"/>
    <w:rsid w:val="00841E09"/>
    <w:rsid w:val="00844A1A"/>
    <w:rsid w:val="00844F3A"/>
    <w:rsid w:val="008451FA"/>
    <w:rsid w:val="008473E6"/>
    <w:rsid w:val="00850834"/>
    <w:rsid w:val="00850A65"/>
    <w:rsid w:val="00850BA6"/>
    <w:rsid w:val="00851AA3"/>
    <w:rsid w:val="00851C61"/>
    <w:rsid w:val="00851E44"/>
    <w:rsid w:val="008523B8"/>
    <w:rsid w:val="00852B28"/>
    <w:rsid w:val="00853904"/>
    <w:rsid w:val="00854246"/>
    <w:rsid w:val="0085462E"/>
    <w:rsid w:val="00855423"/>
    <w:rsid w:val="00855A72"/>
    <w:rsid w:val="0085632F"/>
    <w:rsid w:val="0085648E"/>
    <w:rsid w:val="00857BBB"/>
    <w:rsid w:val="00860F05"/>
    <w:rsid w:val="00862430"/>
    <w:rsid w:val="00863B90"/>
    <w:rsid w:val="0086533C"/>
    <w:rsid w:val="0086625D"/>
    <w:rsid w:val="0086658C"/>
    <w:rsid w:val="00867621"/>
    <w:rsid w:val="0087021F"/>
    <w:rsid w:val="00870FC1"/>
    <w:rsid w:val="008711C7"/>
    <w:rsid w:val="008719E4"/>
    <w:rsid w:val="00871CD8"/>
    <w:rsid w:val="008720A0"/>
    <w:rsid w:val="008721E3"/>
    <w:rsid w:val="00872D1B"/>
    <w:rsid w:val="00872E28"/>
    <w:rsid w:val="00873618"/>
    <w:rsid w:val="008737B1"/>
    <w:rsid w:val="00873EEF"/>
    <w:rsid w:val="00874FD3"/>
    <w:rsid w:val="00876906"/>
    <w:rsid w:val="00877D1D"/>
    <w:rsid w:val="00881295"/>
    <w:rsid w:val="008814F5"/>
    <w:rsid w:val="0088251C"/>
    <w:rsid w:val="00883268"/>
    <w:rsid w:val="0088620D"/>
    <w:rsid w:val="0088676A"/>
    <w:rsid w:val="00887B1A"/>
    <w:rsid w:val="00890482"/>
    <w:rsid w:val="00891F45"/>
    <w:rsid w:val="00892E8D"/>
    <w:rsid w:val="00893161"/>
    <w:rsid w:val="0089362F"/>
    <w:rsid w:val="00893DE8"/>
    <w:rsid w:val="008951A3"/>
    <w:rsid w:val="008964A7"/>
    <w:rsid w:val="008969D3"/>
    <w:rsid w:val="00896A3E"/>
    <w:rsid w:val="00896BD3"/>
    <w:rsid w:val="00896EC8"/>
    <w:rsid w:val="008A058F"/>
    <w:rsid w:val="008A072E"/>
    <w:rsid w:val="008A0AD6"/>
    <w:rsid w:val="008A1FC1"/>
    <w:rsid w:val="008A2993"/>
    <w:rsid w:val="008A375B"/>
    <w:rsid w:val="008A3D88"/>
    <w:rsid w:val="008A4558"/>
    <w:rsid w:val="008A4749"/>
    <w:rsid w:val="008A5247"/>
    <w:rsid w:val="008A5335"/>
    <w:rsid w:val="008A6513"/>
    <w:rsid w:val="008A6E35"/>
    <w:rsid w:val="008A76D7"/>
    <w:rsid w:val="008B0D1B"/>
    <w:rsid w:val="008B1EF3"/>
    <w:rsid w:val="008B24B4"/>
    <w:rsid w:val="008B2DC7"/>
    <w:rsid w:val="008B36FA"/>
    <w:rsid w:val="008B4051"/>
    <w:rsid w:val="008B42A1"/>
    <w:rsid w:val="008B49F0"/>
    <w:rsid w:val="008B5250"/>
    <w:rsid w:val="008B5453"/>
    <w:rsid w:val="008B7DA1"/>
    <w:rsid w:val="008C175A"/>
    <w:rsid w:val="008C24AA"/>
    <w:rsid w:val="008C2771"/>
    <w:rsid w:val="008C5298"/>
    <w:rsid w:val="008C5E7B"/>
    <w:rsid w:val="008C78E7"/>
    <w:rsid w:val="008D284A"/>
    <w:rsid w:val="008D320A"/>
    <w:rsid w:val="008D44D7"/>
    <w:rsid w:val="008D5629"/>
    <w:rsid w:val="008D6DCB"/>
    <w:rsid w:val="008E3491"/>
    <w:rsid w:val="008E3654"/>
    <w:rsid w:val="008E4575"/>
    <w:rsid w:val="008E5511"/>
    <w:rsid w:val="008E5EDD"/>
    <w:rsid w:val="008E6EF5"/>
    <w:rsid w:val="008F1A92"/>
    <w:rsid w:val="008F222C"/>
    <w:rsid w:val="008F2489"/>
    <w:rsid w:val="008F2F6F"/>
    <w:rsid w:val="008F43BB"/>
    <w:rsid w:val="008F464D"/>
    <w:rsid w:val="008F6A65"/>
    <w:rsid w:val="008F6C5F"/>
    <w:rsid w:val="008F7426"/>
    <w:rsid w:val="009019C7"/>
    <w:rsid w:val="009049E8"/>
    <w:rsid w:val="009052C2"/>
    <w:rsid w:val="00905473"/>
    <w:rsid w:val="00906A90"/>
    <w:rsid w:val="00907214"/>
    <w:rsid w:val="00907A60"/>
    <w:rsid w:val="00910C5B"/>
    <w:rsid w:val="009129CC"/>
    <w:rsid w:val="00912A26"/>
    <w:rsid w:val="00913233"/>
    <w:rsid w:val="00913B60"/>
    <w:rsid w:val="0091442C"/>
    <w:rsid w:val="00914B0F"/>
    <w:rsid w:val="00914F25"/>
    <w:rsid w:val="0091574B"/>
    <w:rsid w:val="00915E7D"/>
    <w:rsid w:val="009175C9"/>
    <w:rsid w:val="00917DD9"/>
    <w:rsid w:val="00920B88"/>
    <w:rsid w:val="00920D60"/>
    <w:rsid w:val="009217B3"/>
    <w:rsid w:val="00921DD7"/>
    <w:rsid w:val="00923ED1"/>
    <w:rsid w:val="00924404"/>
    <w:rsid w:val="0092794E"/>
    <w:rsid w:val="0093003C"/>
    <w:rsid w:val="0093024E"/>
    <w:rsid w:val="009302F9"/>
    <w:rsid w:val="009306BA"/>
    <w:rsid w:val="00932AE6"/>
    <w:rsid w:val="00933E9F"/>
    <w:rsid w:val="00934ECA"/>
    <w:rsid w:val="009407BA"/>
    <w:rsid w:val="00940938"/>
    <w:rsid w:val="00941B45"/>
    <w:rsid w:val="00942B00"/>
    <w:rsid w:val="00942BBD"/>
    <w:rsid w:val="00944276"/>
    <w:rsid w:val="00944EBE"/>
    <w:rsid w:val="0094602C"/>
    <w:rsid w:val="009468A5"/>
    <w:rsid w:val="009468B1"/>
    <w:rsid w:val="00946E2D"/>
    <w:rsid w:val="0095043F"/>
    <w:rsid w:val="009516C0"/>
    <w:rsid w:val="00952D57"/>
    <w:rsid w:val="00954589"/>
    <w:rsid w:val="009546E0"/>
    <w:rsid w:val="00954B6F"/>
    <w:rsid w:val="00955D25"/>
    <w:rsid w:val="00960CB6"/>
    <w:rsid w:val="00962069"/>
    <w:rsid w:val="00962C36"/>
    <w:rsid w:val="009636B7"/>
    <w:rsid w:val="00964740"/>
    <w:rsid w:val="00964DB3"/>
    <w:rsid w:val="009654F0"/>
    <w:rsid w:val="00965A77"/>
    <w:rsid w:val="00965D64"/>
    <w:rsid w:val="009671CF"/>
    <w:rsid w:val="009674FA"/>
    <w:rsid w:val="00970B00"/>
    <w:rsid w:val="009723EB"/>
    <w:rsid w:val="009732C4"/>
    <w:rsid w:val="009745C9"/>
    <w:rsid w:val="0097484B"/>
    <w:rsid w:val="00982DDA"/>
    <w:rsid w:val="00983B60"/>
    <w:rsid w:val="009844D4"/>
    <w:rsid w:val="00984B11"/>
    <w:rsid w:val="00986DAD"/>
    <w:rsid w:val="009870A7"/>
    <w:rsid w:val="009871E9"/>
    <w:rsid w:val="00987F2A"/>
    <w:rsid w:val="00990015"/>
    <w:rsid w:val="0099013C"/>
    <w:rsid w:val="009908BD"/>
    <w:rsid w:val="0099306A"/>
    <w:rsid w:val="009A09C2"/>
    <w:rsid w:val="009A0D01"/>
    <w:rsid w:val="009A1952"/>
    <w:rsid w:val="009A2AB7"/>
    <w:rsid w:val="009A367B"/>
    <w:rsid w:val="009A3CD9"/>
    <w:rsid w:val="009A4E6E"/>
    <w:rsid w:val="009A4F14"/>
    <w:rsid w:val="009A558D"/>
    <w:rsid w:val="009A603C"/>
    <w:rsid w:val="009A68A0"/>
    <w:rsid w:val="009A71A1"/>
    <w:rsid w:val="009B00A1"/>
    <w:rsid w:val="009B246B"/>
    <w:rsid w:val="009B497A"/>
    <w:rsid w:val="009B676C"/>
    <w:rsid w:val="009C2A9B"/>
    <w:rsid w:val="009C348C"/>
    <w:rsid w:val="009C3A0D"/>
    <w:rsid w:val="009C3C17"/>
    <w:rsid w:val="009C4A5C"/>
    <w:rsid w:val="009C62DA"/>
    <w:rsid w:val="009C7D47"/>
    <w:rsid w:val="009D08AA"/>
    <w:rsid w:val="009D11B3"/>
    <w:rsid w:val="009D156B"/>
    <w:rsid w:val="009D1C58"/>
    <w:rsid w:val="009D2C5E"/>
    <w:rsid w:val="009D3443"/>
    <w:rsid w:val="009D43F4"/>
    <w:rsid w:val="009D4D51"/>
    <w:rsid w:val="009D6096"/>
    <w:rsid w:val="009D6668"/>
    <w:rsid w:val="009D6A73"/>
    <w:rsid w:val="009D6DFF"/>
    <w:rsid w:val="009E00A8"/>
    <w:rsid w:val="009E2C1A"/>
    <w:rsid w:val="009E339B"/>
    <w:rsid w:val="009E35C6"/>
    <w:rsid w:val="009E526C"/>
    <w:rsid w:val="009E63AA"/>
    <w:rsid w:val="009E64FC"/>
    <w:rsid w:val="009F0291"/>
    <w:rsid w:val="009F038A"/>
    <w:rsid w:val="009F0750"/>
    <w:rsid w:val="009F0A5B"/>
    <w:rsid w:val="009F17AC"/>
    <w:rsid w:val="009F2F79"/>
    <w:rsid w:val="009F4052"/>
    <w:rsid w:val="009F4220"/>
    <w:rsid w:val="009F44A2"/>
    <w:rsid w:val="009F5653"/>
    <w:rsid w:val="009F5EA5"/>
    <w:rsid w:val="009F5F49"/>
    <w:rsid w:val="009F642F"/>
    <w:rsid w:val="009F7D25"/>
    <w:rsid w:val="00A00117"/>
    <w:rsid w:val="00A00844"/>
    <w:rsid w:val="00A0187A"/>
    <w:rsid w:val="00A02024"/>
    <w:rsid w:val="00A033E5"/>
    <w:rsid w:val="00A039D3"/>
    <w:rsid w:val="00A03AF5"/>
    <w:rsid w:val="00A05C57"/>
    <w:rsid w:val="00A06061"/>
    <w:rsid w:val="00A06065"/>
    <w:rsid w:val="00A066D7"/>
    <w:rsid w:val="00A07D5B"/>
    <w:rsid w:val="00A10149"/>
    <w:rsid w:val="00A11383"/>
    <w:rsid w:val="00A12DF1"/>
    <w:rsid w:val="00A1311C"/>
    <w:rsid w:val="00A14853"/>
    <w:rsid w:val="00A156F9"/>
    <w:rsid w:val="00A16003"/>
    <w:rsid w:val="00A16029"/>
    <w:rsid w:val="00A1640F"/>
    <w:rsid w:val="00A16BC1"/>
    <w:rsid w:val="00A17794"/>
    <w:rsid w:val="00A20BB5"/>
    <w:rsid w:val="00A218D3"/>
    <w:rsid w:val="00A23F13"/>
    <w:rsid w:val="00A257E1"/>
    <w:rsid w:val="00A26190"/>
    <w:rsid w:val="00A270AC"/>
    <w:rsid w:val="00A279FD"/>
    <w:rsid w:val="00A34D75"/>
    <w:rsid w:val="00A353D0"/>
    <w:rsid w:val="00A36857"/>
    <w:rsid w:val="00A40739"/>
    <w:rsid w:val="00A40D76"/>
    <w:rsid w:val="00A41433"/>
    <w:rsid w:val="00A4149A"/>
    <w:rsid w:val="00A41699"/>
    <w:rsid w:val="00A419B9"/>
    <w:rsid w:val="00A42051"/>
    <w:rsid w:val="00A42784"/>
    <w:rsid w:val="00A429FC"/>
    <w:rsid w:val="00A44931"/>
    <w:rsid w:val="00A467AC"/>
    <w:rsid w:val="00A479C1"/>
    <w:rsid w:val="00A502A5"/>
    <w:rsid w:val="00A5038E"/>
    <w:rsid w:val="00A51CD8"/>
    <w:rsid w:val="00A526A3"/>
    <w:rsid w:val="00A528DE"/>
    <w:rsid w:val="00A52B2A"/>
    <w:rsid w:val="00A540BB"/>
    <w:rsid w:val="00A54617"/>
    <w:rsid w:val="00A5665D"/>
    <w:rsid w:val="00A571BD"/>
    <w:rsid w:val="00A57C82"/>
    <w:rsid w:val="00A60A59"/>
    <w:rsid w:val="00A622BD"/>
    <w:rsid w:val="00A65F8E"/>
    <w:rsid w:val="00A66015"/>
    <w:rsid w:val="00A66F85"/>
    <w:rsid w:val="00A66F9D"/>
    <w:rsid w:val="00A6795A"/>
    <w:rsid w:val="00A67F74"/>
    <w:rsid w:val="00A702A9"/>
    <w:rsid w:val="00A704DF"/>
    <w:rsid w:val="00A714BB"/>
    <w:rsid w:val="00A71502"/>
    <w:rsid w:val="00A71ABD"/>
    <w:rsid w:val="00A725A5"/>
    <w:rsid w:val="00A73A79"/>
    <w:rsid w:val="00A74FAB"/>
    <w:rsid w:val="00A75FA4"/>
    <w:rsid w:val="00A76470"/>
    <w:rsid w:val="00A76AC8"/>
    <w:rsid w:val="00A7747F"/>
    <w:rsid w:val="00A77820"/>
    <w:rsid w:val="00A80819"/>
    <w:rsid w:val="00A808C5"/>
    <w:rsid w:val="00A8121C"/>
    <w:rsid w:val="00A822B2"/>
    <w:rsid w:val="00A8327F"/>
    <w:rsid w:val="00A83B74"/>
    <w:rsid w:val="00A83DAC"/>
    <w:rsid w:val="00A86436"/>
    <w:rsid w:val="00A867ED"/>
    <w:rsid w:val="00A91178"/>
    <w:rsid w:val="00A92122"/>
    <w:rsid w:val="00A9212A"/>
    <w:rsid w:val="00A92A78"/>
    <w:rsid w:val="00A92E6E"/>
    <w:rsid w:val="00A93053"/>
    <w:rsid w:val="00A94337"/>
    <w:rsid w:val="00A95410"/>
    <w:rsid w:val="00A958F5"/>
    <w:rsid w:val="00AA102C"/>
    <w:rsid w:val="00AA10CD"/>
    <w:rsid w:val="00AA287D"/>
    <w:rsid w:val="00AA2AC7"/>
    <w:rsid w:val="00AA2D63"/>
    <w:rsid w:val="00AA4E14"/>
    <w:rsid w:val="00AA5953"/>
    <w:rsid w:val="00AB0D03"/>
    <w:rsid w:val="00AB1634"/>
    <w:rsid w:val="00AB18AA"/>
    <w:rsid w:val="00AB3682"/>
    <w:rsid w:val="00AB3B32"/>
    <w:rsid w:val="00AB3FBB"/>
    <w:rsid w:val="00AB5086"/>
    <w:rsid w:val="00AB6663"/>
    <w:rsid w:val="00AC056C"/>
    <w:rsid w:val="00AC290A"/>
    <w:rsid w:val="00AC4153"/>
    <w:rsid w:val="00AC45EF"/>
    <w:rsid w:val="00AC50CD"/>
    <w:rsid w:val="00AC5ACD"/>
    <w:rsid w:val="00AC5BA6"/>
    <w:rsid w:val="00AC6014"/>
    <w:rsid w:val="00AC625C"/>
    <w:rsid w:val="00AC6E3E"/>
    <w:rsid w:val="00AC7D85"/>
    <w:rsid w:val="00AD02A1"/>
    <w:rsid w:val="00AD35E8"/>
    <w:rsid w:val="00AD3851"/>
    <w:rsid w:val="00AD43F7"/>
    <w:rsid w:val="00AD4E0C"/>
    <w:rsid w:val="00AD512F"/>
    <w:rsid w:val="00AD5978"/>
    <w:rsid w:val="00AD5DEF"/>
    <w:rsid w:val="00AD6B92"/>
    <w:rsid w:val="00AE02C1"/>
    <w:rsid w:val="00AE147D"/>
    <w:rsid w:val="00AE1C27"/>
    <w:rsid w:val="00AE22BC"/>
    <w:rsid w:val="00AE2BDB"/>
    <w:rsid w:val="00AE3C00"/>
    <w:rsid w:val="00AE3CB7"/>
    <w:rsid w:val="00AE4F6F"/>
    <w:rsid w:val="00AE53D6"/>
    <w:rsid w:val="00AE5FEE"/>
    <w:rsid w:val="00AE7713"/>
    <w:rsid w:val="00AF22B4"/>
    <w:rsid w:val="00AF2C89"/>
    <w:rsid w:val="00AF3BA9"/>
    <w:rsid w:val="00AF3BF8"/>
    <w:rsid w:val="00AF53CD"/>
    <w:rsid w:val="00B00650"/>
    <w:rsid w:val="00B018C2"/>
    <w:rsid w:val="00B01D88"/>
    <w:rsid w:val="00B0256E"/>
    <w:rsid w:val="00B027EA"/>
    <w:rsid w:val="00B02EEF"/>
    <w:rsid w:val="00B0426C"/>
    <w:rsid w:val="00B04332"/>
    <w:rsid w:val="00B04770"/>
    <w:rsid w:val="00B072A0"/>
    <w:rsid w:val="00B11E5A"/>
    <w:rsid w:val="00B1246A"/>
    <w:rsid w:val="00B13ED8"/>
    <w:rsid w:val="00B1473B"/>
    <w:rsid w:val="00B14A3C"/>
    <w:rsid w:val="00B163E6"/>
    <w:rsid w:val="00B16C85"/>
    <w:rsid w:val="00B17557"/>
    <w:rsid w:val="00B22AAA"/>
    <w:rsid w:val="00B22BB5"/>
    <w:rsid w:val="00B22F4C"/>
    <w:rsid w:val="00B238CB"/>
    <w:rsid w:val="00B24B20"/>
    <w:rsid w:val="00B2798D"/>
    <w:rsid w:val="00B310AC"/>
    <w:rsid w:val="00B32A05"/>
    <w:rsid w:val="00B334D3"/>
    <w:rsid w:val="00B33F62"/>
    <w:rsid w:val="00B34B21"/>
    <w:rsid w:val="00B35631"/>
    <w:rsid w:val="00B40F08"/>
    <w:rsid w:val="00B4181A"/>
    <w:rsid w:val="00B41B12"/>
    <w:rsid w:val="00B43A81"/>
    <w:rsid w:val="00B445F5"/>
    <w:rsid w:val="00B450D6"/>
    <w:rsid w:val="00B45397"/>
    <w:rsid w:val="00B46C29"/>
    <w:rsid w:val="00B47467"/>
    <w:rsid w:val="00B50112"/>
    <w:rsid w:val="00B508D9"/>
    <w:rsid w:val="00B51968"/>
    <w:rsid w:val="00B534D0"/>
    <w:rsid w:val="00B53F9B"/>
    <w:rsid w:val="00B54A22"/>
    <w:rsid w:val="00B56DFB"/>
    <w:rsid w:val="00B61033"/>
    <w:rsid w:val="00B6111C"/>
    <w:rsid w:val="00B616F8"/>
    <w:rsid w:val="00B618E3"/>
    <w:rsid w:val="00B6226A"/>
    <w:rsid w:val="00B62466"/>
    <w:rsid w:val="00B63DD3"/>
    <w:rsid w:val="00B6409F"/>
    <w:rsid w:val="00B6638C"/>
    <w:rsid w:val="00B668A3"/>
    <w:rsid w:val="00B66F7E"/>
    <w:rsid w:val="00B71D89"/>
    <w:rsid w:val="00B7219C"/>
    <w:rsid w:val="00B723FE"/>
    <w:rsid w:val="00B727D4"/>
    <w:rsid w:val="00B72C8A"/>
    <w:rsid w:val="00B733F7"/>
    <w:rsid w:val="00B75BE3"/>
    <w:rsid w:val="00B7750C"/>
    <w:rsid w:val="00B8080A"/>
    <w:rsid w:val="00B80FAA"/>
    <w:rsid w:val="00B81696"/>
    <w:rsid w:val="00B81A15"/>
    <w:rsid w:val="00B83251"/>
    <w:rsid w:val="00B83868"/>
    <w:rsid w:val="00B8484F"/>
    <w:rsid w:val="00B85A5F"/>
    <w:rsid w:val="00B87425"/>
    <w:rsid w:val="00B877BA"/>
    <w:rsid w:val="00B87C29"/>
    <w:rsid w:val="00B90611"/>
    <w:rsid w:val="00B907E2"/>
    <w:rsid w:val="00B912F2"/>
    <w:rsid w:val="00B91C72"/>
    <w:rsid w:val="00B920A6"/>
    <w:rsid w:val="00B93942"/>
    <w:rsid w:val="00B94673"/>
    <w:rsid w:val="00B94AB2"/>
    <w:rsid w:val="00B97633"/>
    <w:rsid w:val="00BA0E4F"/>
    <w:rsid w:val="00BA17D8"/>
    <w:rsid w:val="00BA3035"/>
    <w:rsid w:val="00BA376A"/>
    <w:rsid w:val="00BA4382"/>
    <w:rsid w:val="00BA5760"/>
    <w:rsid w:val="00BA68A5"/>
    <w:rsid w:val="00BA6C45"/>
    <w:rsid w:val="00BB2892"/>
    <w:rsid w:val="00BB40B3"/>
    <w:rsid w:val="00BB4BE7"/>
    <w:rsid w:val="00BB797A"/>
    <w:rsid w:val="00BC2476"/>
    <w:rsid w:val="00BC4DE3"/>
    <w:rsid w:val="00BC4F89"/>
    <w:rsid w:val="00BC64AF"/>
    <w:rsid w:val="00BC68E3"/>
    <w:rsid w:val="00BD0560"/>
    <w:rsid w:val="00BD0577"/>
    <w:rsid w:val="00BD0982"/>
    <w:rsid w:val="00BD2263"/>
    <w:rsid w:val="00BD2B06"/>
    <w:rsid w:val="00BD576F"/>
    <w:rsid w:val="00BD59AE"/>
    <w:rsid w:val="00BD6B96"/>
    <w:rsid w:val="00BE0264"/>
    <w:rsid w:val="00BE1051"/>
    <w:rsid w:val="00BE340E"/>
    <w:rsid w:val="00BE4CE3"/>
    <w:rsid w:val="00BE6EC0"/>
    <w:rsid w:val="00BE7860"/>
    <w:rsid w:val="00BF01B5"/>
    <w:rsid w:val="00BF09F0"/>
    <w:rsid w:val="00BF1068"/>
    <w:rsid w:val="00BF11CD"/>
    <w:rsid w:val="00BF2217"/>
    <w:rsid w:val="00BF2ADB"/>
    <w:rsid w:val="00BF2F4B"/>
    <w:rsid w:val="00BF473A"/>
    <w:rsid w:val="00BF4C15"/>
    <w:rsid w:val="00BF4C63"/>
    <w:rsid w:val="00BF6567"/>
    <w:rsid w:val="00C035E7"/>
    <w:rsid w:val="00C052E4"/>
    <w:rsid w:val="00C0569E"/>
    <w:rsid w:val="00C06342"/>
    <w:rsid w:val="00C0634A"/>
    <w:rsid w:val="00C06A74"/>
    <w:rsid w:val="00C06FE0"/>
    <w:rsid w:val="00C106FD"/>
    <w:rsid w:val="00C10B2C"/>
    <w:rsid w:val="00C11A96"/>
    <w:rsid w:val="00C13FEE"/>
    <w:rsid w:val="00C14E97"/>
    <w:rsid w:val="00C150B9"/>
    <w:rsid w:val="00C15BA6"/>
    <w:rsid w:val="00C1627B"/>
    <w:rsid w:val="00C205DC"/>
    <w:rsid w:val="00C217D3"/>
    <w:rsid w:val="00C21E59"/>
    <w:rsid w:val="00C23474"/>
    <w:rsid w:val="00C24702"/>
    <w:rsid w:val="00C24AA8"/>
    <w:rsid w:val="00C24AFC"/>
    <w:rsid w:val="00C266A0"/>
    <w:rsid w:val="00C27547"/>
    <w:rsid w:val="00C30914"/>
    <w:rsid w:val="00C32178"/>
    <w:rsid w:val="00C346B2"/>
    <w:rsid w:val="00C34CCD"/>
    <w:rsid w:val="00C34F94"/>
    <w:rsid w:val="00C34FC7"/>
    <w:rsid w:val="00C354F3"/>
    <w:rsid w:val="00C35B89"/>
    <w:rsid w:val="00C35E72"/>
    <w:rsid w:val="00C36098"/>
    <w:rsid w:val="00C37B56"/>
    <w:rsid w:val="00C405C8"/>
    <w:rsid w:val="00C41129"/>
    <w:rsid w:val="00C427CA"/>
    <w:rsid w:val="00C43000"/>
    <w:rsid w:val="00C43767"/>
    <w:rsid w:val="00C44A20"/>
    <w:rsid w:val="00C44E8B"/>
    <w:rsid w:val="00C45901"/>
    <w:rsid w:val="00C46E2F"/>
    <w:rsid w:val="00C47465"/>
    <w:rsid w:val="00C47DD9"/>
    <w:rsid w:val="00C47E0F"/>
    <w:rsid w:val="00C5109A"/>
    <w:rsid w:val="00C51AF5"/>
    <w:rsid w:val="00C52E43"/>
    <w:rsid w:val="00C53CE1"/>
    <w:rsid w:val="00C55DA3"/>
    <w:rsid w:val="00C56377"/>
    <w:rsid w:val="00C5680B"/>
    <w:rsid w:val="00C61202"/>
    <w:rsid w:val="00C61BF2"/>
    <w:rsid w:val="00C61E98"/>
    <w:rsid w:val="00C65DB2"/>
    <w:rsid w:val="00C6615E"/>
    <w:rsid w:val="00C671A6"/>
    <w:rsid w:val="00C67B83"/>
    <w:rsid w:val="00C7073A"/>
    <w:rsid w:val="00C70FDC"/>
    <w:rsid w:val="00C712DF"/>
    <w:rsid w:val="00C71806"/>
    <w:rsid w:val="00C72693"/>
    <w:rsid w:val="00C72CB9"/>
    <w:rsid w:val="00C732A8"/>
    <w:rsid w:val="00C73962"/>
    <w:rsid w:val="00C7452A"/>
    <w:rsid w:val="00C747E0"/>
    <w:rsid w:val="00C7518C"/>
    <w:rsid w:val="00C75456"/>
    <w:rsid w:val="00C75635"/>
    <w:rsid w:val="00C7625B"/>
    <w:rsid w:val="00C76CBD"/>
    <w:rsid w:val="00C76D64"/>
    <w:rsid w:val="00C76E22"/>
    <w:rsid w:val="00C800D0"/>
    <w:rsid w:val="00C81A2F"/>
    <w:rsid w:val="00C81B8A"/>
    <w:rsid w:val="00C84F80"/>
    <w:rsid w:val="00C8619F"/>
    <w:rsid w:val="00C86D56"/>
    <w:rsid w:val="00C87E95"/>
    <w:rsid w:val="00C91B54"/>
    <w:rsid w:val="00C9250F"/>
    <w:rsid w:val="00C92F63"/>
    <w:rsid w:val="00C934F6"/>
    <w:rsid w:val="00C95398"/>
    <w:rsid w:val="00C955E0"/>
    <w:rsid w:val="00C95C98"/>
    <w:rsid w:val="00C96759"/>
    <w:rsid w:val="00CA25B6"/>
    <w:rsid w:val="00CA4B88"/>
    <w:rsid w:val="00CA523F"/>
    <w:rsid w:val="00CA6130"/>
    <w:rsid w:val="00CA66E7"/>
    <w:rsid w:val="00CA6846"/>
    <w:rsid w:val="00CA6EB3"/>
    <w:rsid w:val="00CA6EFF"/>
    <w:rsid w:val="00CB0C9A"/>
    <w:rsid w:val="00CB0CA4"/>
    <w:rsid w:val="00CB0F73"/>
    <w:rsid w:val="00CB105C"/>
    <w:rsid w:val="00CB16F5"/>
    <w:rsid w:val="00CB2BD8"/>
    <w:rsid w:val="00CB31EB"/>
    <w:rsid w:val="00CB3B73"/>
    <w:rsid w:val="00CB5065"/>
    <w:rsid w:val="00CB5F9A"/>
    <w:rsid w:val="00CB69E6"/>
    <w:rsid w:val="00CB7DB8"/>
    <w:rsid w:val="00CC0992"/>
    <w:rsid w:val="00CC0F6C"/>
    <w:rsid w:val="00CC14A5"/>
    <w:rsid w:val="00CC2807"/>
    <w:rsid w:val="00CC3168"/>
    <w:rsid w:val="00CC35D4"/>
    <w:rsid w:val="00CC489E"/>
    <w:rsid w:val="00CC5DEB"/>
    <w:rsid w:val="00CC66C2"/>
    <w:rsid w:val="00CC678F"/>
    <w:rsid w:val="00CC70EF"/>
    <w:rsid w:val="00CC71B2"/>
    <w:rsid w:val="00CC7F5B"/>
    <w:rsid w:val="00CD115A"/>
    <w:rsid w:val="00CD1D8E"/>
    <w:rsid w:val="00CD26A1"/>
    <w:rsid w:val="00CD5235"/>
    <w:rsid w:val="00CD5873"/>
    <w:rsid w:val="00CD5B85"/>
    <w:rsid w:val="00CD62ED"/>
    <w:rsid w:val="00CD6431"/>
    <w:rsid w:val="00CD697D"/>
    <w:rsid w:val="00CD7E6B"/>
    <w:rsid w:val="00CE098F"/>
    <w:rsid w:val="00CE24C8"/>
    <w:rsid w:val="00CE366F"/>
    <w:rsid w:val="00CE4AC7"/>
    <w:rsid w:val="00CE4E99"/>
    <w:rsid w:val="00CE5A3C"/>
    <w:rsid w:val="00CE5B84"/>
    <w:rsid w:val="00CE722E"/>
    <w:rsid w:val="00CE74F0"/>
    <w:rsid w:val="00CE776E"/>
    <w:rsid w:val="00CF072C"/>
    <w:rsid w:val="00CF1520"/>
    <w:rsid w:val="00CF1890"/>
    <w:rsid w:val="00CF1E9C"/>
    <w:rsid w:val="00CF20CF"/>
    <w:rsid w:val="00CF28DC"/>
    <w:rsid w:val="00CF33D4"/>
    <w:rsid w:val="00CF45F0"/>
    <w:rsid w:val="00CF75A8"/>
    <w:rsid w:val="00D012A2"/>
    <w:rsid w:val="00D01305"/>
    <w:rsid w:val="00D0380E"/>
    <w:rsid w:val="00D04378"/>
    <w:rsid w:val="00D04CF3"/>
    <w:rsid w:val="00D05803"/>
    <w:rsid w:val="00D06330"/>
    <w:rsid w:val="00D0757A"/>
    <w:rsid w:val="00D10819"/>
    <w:rsid w:val="00D10C98"/>
    <w:rsid w:val="00D10CB1"/>
    <w:rsid w:val="00D11555"/>
    <w:rsid w:val="00D139CC"/>
    <w:rsid w:val="00D13A03"/>
    <w:rsid w:val="00D14D34"/>
    <w:rsid w:val="00D14D90"/>
    <w:rsid w:val="00D15692"/>
    <w:rsid w:val="00D15E69"/>
    <w:rsid w:val="00D15FB8"/>
    <w:rsid w:val="00D1654A"/>
    <w:rsid w:val="00D21562"/>
    <w:rsid w:val="00D22A50"/>
    <w:rsid w:val="00D23139"/>
    <w:rsid w:val="00D231D6"/>
    <w:rsid w:val="00D2387D"/>
    <w:rsid w:val="00D238DD"/>
    <w:rsid w:val="00D2413B"/>
    <w:rsid w:val="00D24ECC"/>
    <w:rsid w:val="00D26F82"/>
    <w:rsid w:val="00D27C29"/>
    <w:rsid w:val="00D300DF"/>
    <w:rsid w:val="00D30CFA"/>
    <w:rsid w:val="00D3269F"/>
    <w:rsid w:val="00D33EAC"/>
    <w:rsid w:val="00D4166E"/>
    <w:rsid w:val="00D425C2"/>
    <w:rsid w:val="00D42B7E"/>
    <w:rsid w:val="00D4356B"/>
    <w:rsid w:val="00D43B86"/>
    <w:rsid w:val="00D43D4B"/>
    <w:rsid w:val="00D43DD1"/>
    <w:rsid w:val="00D443C6"/>
    <w:rsid w:val="00D445B5"/>
    <w:rsid w:val="00D456F9"/>
    <w:rsid w:val="00D460CD"/>
    <w:rsid w:val="00D462B3"/>
    <w:rsid w:val="00D50A43"/>
    <w:rsid w:val="00D51A00"/>
    <w:rsid w:val="00D51C2A"/>
    <w:rsid w:val="00D52766"/>
    <w:rsid w:val="00D52D86"/>
    <w:rsid w:val="00D531D2"/>
    <w:rsid w:val="00D53F91"/>
    <w:rsid w:val="00D54997"/>
    <w:rsid w:val="00D5585B"/>
    <w:rsid w:val="00D55A71"/>
    <w:rsid w:val="00D55F4C"/>
    <w:rsid w:val="00D57DBD"/>
    <w:rsid w:val="00D60892"/>
    <w:rsid w:val="00D61ADD"/>
    <w:rsid w:val="00D61E62"/>
    <w:rsid w:val="00D6276D"/>
    <w:rsid w:val="00D62E69"/>
    <w:rsid w:val="00D636E2"/>
    <w:rsid w:val="00D66A1E"/>
    <w:rsid w:val="00D67190"/>
    <w:rsid w:val="00D70C64"/>
    <w:rsid w:val="00D71772"/>
    <w:rsid w:val="00D717BA"/>
    <w:rsid w:val="00D729B7"/>
    <w:rsid w:val="00D7327F"/>
    <w:rsid w:val="00D73F13"/>
    <w:rsid w:val="00D74ADD"/>
    <w:rsid w:val="00D83B05"/>
    <w:rsid w:val="00D8486F"/>
    <w:rsid w:val="00D849AB"/>
    <w:rsid w:val="00D86110"/>
    <w:rsid w:val="00D86750"/>
    <w:rsid w:val="00D90718"/>
    <w:rsid w:val="00D910DE"/>
    <w:rsid w:val="00D93FB3"/>
    <w:rsid w:val="00D94A99"/>
    <w:rsid w:val="00D97729"/>
    <w:rsid w:val="00DA077D"/>
    <w:rsid w:val="00DA21A6"/>
    <w:rsid w:val="00DA22F2"/>
    <w:rsid w:val="00DA2B91"/>
    <w:rsid w:val="00DA335B"/>
    <w:rsid w:val="00DA41B8"/>
    <w:rsid w:val="00DA4545"/>
    <w:rsid w:val="00DA48D8"/>
    <w:rsid w:val="00DA53EE"/>
    <w:rsid w:val="00DA7832"/>
    <w:rsid w:val="00DB1E21"/>
    <w:rsid w:val="00DB26B3"/>
    <w:rsid w:val="00DB2AE6"/>
    <w:rsid w:val="00DB2F64"/>
    <w:rsid w:val="00DB3197"/>
    <w:rsid w:val="00DB45FE"/>
    <w:rsid w:val="00DB498A"/>
    <w:rsid w:val="00DB5520"/>
    <w:rsid w:val="00DB6497"/>
    <w:rsid w:val="00DB67C9"/>
    <w:rsid w:val="00DB746C"/>
    <w:rsid w:val="00DB7DC0"/>
    <w:rsid w:val="00DC00C5"/>
    <w:rsid w:val="00DC0453"/>
    <w:rsid w:val="00DC080A"/>
    <w:rsid w:val="00DC1366"/>
    <w:rsid w:val="00DC153A"/>
    <w:rsid w:val="00DC2BB2"/>
    <w:rsid w:val="00DC3123"/>
    <w:rsid w:val="00DC656A"/>
    <w:rsid w:val="00DC65A0"/>
    <w:rsid w:val="00DC6B64"/>
    <w:rsid w:val="00DC6BDD"/>
    <w:rsid w:val="00DC7791"/>
    <w:rsid w:val="00DC7B21"/>
    <w:rsid w:val="00DC7F97"/>
    <w:rsid w:val="00DD0324"/>
    <w:rsid w:val="00DD08F3"/>
    <w:rsid w:val="00DD1052"/>
    <w:rsid w:val="00DD169E"/>
    <w:rsid w:val="00DD1B55"/>
    <w:rsid w:val="00DD2F2D"/>
    <w:rsid w:val="00DD3831"/>
    <w:rsid w:val="00DD39FE"/>
    <w:rsid w:val="00DD76C3"/>
    <w:rsid w:val="00DE0AD5"/>
    <w:rsid w:val="00DE0FF8"/>
    <w:rsid w:val="00DE10FD"/>
    <w:rsid w:val="00DE19D8"/>
    <w:rsid w:val="00DE2E39"/>
    <w:rsid w:val="00DE35A5"/>
    <w:rsid w:val="00DE396A"/>
    <w:rsid w:val="00DE3A58"/>
    <w:rsid w:val="00DE436C"/>
    <w:rsid w:val="00DE4421"/>
    <w:rsid w:val="00DE5DF4"/>
    <w:rsid w:val="00DE711E"/>
    <w:rsid w:val="00DF0145"/>
    <w:rsid w:val="00DF1061"/>
    <w:rsid w:val="00DF27BE"/>
    <w:rsid w:val="00DF2EEC"/>
    <w:rsid w:val="00DF32AB"/>
    <w:rsid w:val="00DF3612"/>
    <w:rsid w:val="00DF45CC"/>
    <w:rsid w:val="00DF560D"/>
    <w:rsid w:val="00DF59A7"/>
    <w:rsid w:val="00DF6AE7"/>
    <w:rsid w:val="00DF7882"/>
    <w:rsid w:val="00E00705"/>
    <w:rsid w:val="00E00C08"/>
    <w:rsid w:val="00E0177C"/>
    <w:rsid w:val="00E02619"/>
    <w:rsid w:val="00E02A89"/>
    <w:rsid w:val="00E02AEA"/>
    <w:rsid w:val="00E03348"/>
    <w:rsid w:val="00E03503"/>
    <w:rsid w:val="00E04AB4"/>
    <w:rsid w:val="00E055CA"/>
    <w:rsid w:val="00E06795"/>
    <w:rsid w:val="00E07B8F"/>
    <w:rsid w:val="00E1001B"/>
    <w:rsid w:val="00E10A78"/>
    <w:rsid w:val="00E12EDD"/>
    <w:rsid w:val="00E206B0"/>
    <w:rsid w:val="00E20D05"/>
    <w:rsid w:val="00E21B1D"/>
    <w:rsid w:val="00E21C90"/>
    <w:rsid w:val="00E223FC"/>
    <w:rsid w:val="00E2269D"/>
    <w:rsid w:val="00E22A8C"/>
    <w:rsid w:val="00E23303"/>
    <w:rsid w:val="00E26D3B"/>
    <w:rsid w:val="00E274E5"/>
    <w:rsid w:val="00E31F0D"/>
    <w:rsid w:val="00E32046"/>
    <w:rsid w:val="00E336B7"/>
    <w:rsid w:val="00E34686"/>
    <w:rsid w:val="00E3474E"/>
    <w:rsid w:val="00E3526C"/>
    <w:rsid w:val="00E3573C"/>
    <w:rsid w:val="00E36723"/>
    <w:rsid w:val="00E36A3D"/>
    <w:rsid w:val="00E375B5"/>
    <w:rsid w:val="00E37FCD"/>
    <w:rsid w:val="00E40E82"/>
    <w:rsid w:val="00E423AD"/>
    <w:rsid w:val="00E42A5B"/>
    <w:rsid w:val="00E42BEA"/>
    <w:rsid w:val="00E42D2E"/>
    <w:rsid w:val="00E43AA3"/>
    <w:rsid w:val="00E451AF"/>
    <w:rsid w:val="00E45650"/>
    <w:rsid w:val="00E45D2B"/>
    <w:rsid w:val="00E45EEC"/>
    <w:rsid w:val="00E503B3"/>
    <w:rsid w:val="00E506E2"/>
    <w:rsid w:val="00E50703"/>
    <w:rsid w:val="00E51543"/>
    <w:rsid w:val="00E5295B"/>
    <w:rsid w:val="00E549FA"/>
    <w:rsid w:val="00E55FC8"/>
    <w:rsid w:val="00E57AC4"/>
    <w:rsid w:val="00E57F0C"/>
    <w:rsid w:val="00E601F3"/>
    <w:rsid w:val="00E602C9"/>
    <w:rsid w:val="00E609F0"/>
    <w:rsid w:val="00E631A0"/>
    <w:rsid w:val="00E63C52"/>
    <w:rsid w:val="00E652CC"/>
    <w:rsid w:val="00E65377"/>
    <w:rsid w:val="00E65D69"/>
    <w:rsid w:val="00E65E7C"/>
    <w:rsid w:val="00E6683D"/>
    <w:rsid w:val="00E676D2"/>
    <w:rsid w:val="00E67798"/>
    <w:rsid w:val="00E679AE"/>
    <w:rsid w:val="00E70896"/>
    <w:rsid w:val="00E70ADB"/>
    <w:rsid w:val="00E71A8E"/>
    <w:rsid w:val="00E75F16"/>
    <w:rsid w:val="00E76D21"/>
    <w:rsid w:val="00E81621"/>
    <w:rsid w:val="00E81679"/>
    <w:rsid w:val="00E833DA"/>
    <w:rsid w:val="00E83DFF"/>
    <w:rsid w:val="00E83E0A"/>
    <w:rsid w:val="00E848F2"/>
    <w:rsid w:val="00E84BE0"/>
    <w:rsid w:val="00E84E15"/>
    <w:rsid w:val="00E853D1"/>
    <w:rsid w:val="00E85A46"/>
    <w:rsid w:val="00E867E0"/>
    <w:rsid w:val="00E86AC6"/>
    <w:rsid w:val="00E8761C"/>
    <w:rsid w:val="00E9163D"/>
    <w:rsid w:val="00E91CF5"/>
    <w:rsid w:val="00E9267E"/>
    <w:rsid w:val="00EA1DEC"/>
    <w:rsid w:val="00EA2982"/>
    <w:rsid w:val="00EA3E4A"/>
    <w:rsid w:val="00EA59CC"/>
    <w:rsid w:val="00EA6B5C"/>
    <w:rsid w:val="00EB07F2"/>
    <w:rsid w:val="00EB0BB0"/>
    <w:rsid w:val="00EB12AF"/>
    <w:rsid w:val="00EB1574"/>
    <w:rsid w:val="00EB1F97"/>
    <w:rsid w:val="00EB2636"/>
    <w:rsid w:val="00EB2E77"/>
    <w:rsid w:val="00EB352C"/>
    <w:rsid w:val="00EB5128"/>
    <w:rsid w:val="00EB641A"/>
    <w:rsid w:val="00EB766E"/>
    <w:rsid w:val="00EC07BA"/>
    <w:rsid w:val="00EC13C6"/>
    <w:rsid w:val="00EC3F48"/>
    <w:rsid w:val="00EC4529"/>
    <w:rsid w:val="00EC551F"/>
    <w:rsid w:val="00EC5E73"/>
    <w:rsid w:val="00EC726B"/>
    <w:rsid w:val="00EC74B8"/>
    <w:rsid w:val="00EC7AA7"/>
    <w:rsid w:val="00ED084B"/>
    <w:rsid w:val="00ED2C20"/>
    <w:rsid w:val="00ED3623"/>
    <w:rsid w:val="00ED4AC8"/>
    <w:rsid w:val="00ED5A32"/>
    <w:rsid w:val="00ED5CB7"/>
    <w:rsid w:val="00ED6ACD"/>
    <w:rsid w:val="00ED6DC9"/>
    <w:rsid w:val="00EE1CD4"/>
    <w:rsid w:val="00EE1E8D"/>
    <w:rsid w:val="00EE2C66"/>
    <w:rsid w:val="00EE4E84"/>
    <w:rsid w:val="00EE6134"/>
    <w:rsid w:val="00EE6CF2"/>
    <w:rsid w:val="00EE6D72"/>
    <w:rsid w:val="00EE746E"/>
    <w:rsid w:val="00EF053A"/>
    <w:rsid w:val="00EF1583"/>
    <w:rsid w:val="00EF1740"/>
    <w:rsid w:val="00EF348B"/>
    <w:rsid w:val="00EF4C5F"/>
    <w:rsid w:val="00EF6383"/>
    <w:rsid w:val="00EF6910"/>
    <w:rsid w:val="00EF7C96"/>
    <w:rsid w:val="00F02106"/>
    <w:rsid w:val="00F0321E"/>
    <w:rsid w:val="00F034F5"/>
    <w:rsid w:val="00F078B1"/>
    <w:rsid w:val="00F07D17"/>
    <w:rsid w:val="00F1077F"/>
    <w:rsid w:val="00F11224"/>
    <w:rsid w:val="00F1239C"/>
    <w:rsid w:val="00F133D9"/>
    <w:rsid w:val="00F13D77"/>
    <w:rsid w:val="00F14664"/>
    <w:rsid w:val="00F15393"/>
    <w:rsid w:val="00F16D49"/>
    <w:rsid w:val="00F17282"/>
    <w:rsid w:val="00F205B4"/>
    <w:rsid w:val="00F208BF"/>
    <w:rsid w:val="00F22A80"/>
    <w:rsid w:val="00F22F32"/>
    <w:rsid w:val="00F231D1"/>
    <w:rsid w:val="00F23394"/>
    <w:rsid w:val="00F23827"/>
    <w:rsid w:val="00F24168"/>
    <w:rsid w:val="00F24340"/>
    <w:rsid w:val="00F24A2D"/>
    <w:rsid w:val="00F24CF6"/>
    <w:rsid w:val="00F259B0"/>
    <w:rsid w:val="00F25C06"/>
    <w:rsid w:val="00F2607B"/>
    <w:rsid w:val="00F26F32"/>
    <w:rsid w:val="00F30A2B"/>
    <w:rsid w:val="00F32530"/>
    <w:rsid w:val="00F33EE9"/>
    <w:rsid w:val="00F356FD"/>
    <w:rsid w:val="00F36AA4"/>
    <w:rsid w:val="00F3773B"/>
    <w:rsid w:val="00F414D7"/>
    <w:rsid w:val="00F41B21"/>
    <w:rsid w:val="00F422E0"/>
    <w:rsid w:val="00F461FC"/>
    <w:rsid w:val="00F46EE1"/>
    <w:rsid w:val="00F5179B"/>
    <w:rsid w:val="00F51D01"/>
    <w:rsid w:val="00F530BC"/>
    <w:rsid w:val="00F5326C"/>
    <w:rsid w:val="00F55730"/>
    <w:rsid w:val="00F567F2"/>
    <w:rsid w:val="00F6013D"/>
    <w:rsid w:val="00F601ED"/>
    <w:rsid w:val="00F60EBC"/>
    <w:rsid w:val="00F61223"/>
    <w:rsid w:val="00F61937"/>
    <w:rsid w:val="00F628CA"/>
    <w:rsid w:val="00F62D54"/>
    <w:rsid w:val="00F66BB5"/>
    <w:rsid w:val="00F7048B"/>
    <w:rsid w:val="00F707F5"/>
    <w:rsid w:val="00F73031"/>
    <w:rsid w:val="00F73B56"/>
    <w:rsid w:val="00F73F9C"/>
    <w:rsid w:val="00F75859"/>
    <w:rsid w:val="00F75C66"/>
    <w:rsid w:val="00F76938"/>
    <w:rsid w:val="00F76A82"/>
    <w:rsid w:val="00F774C5"/>
    <w:rsid w:val="00F824C9"/>
    <w:rsid w:val="00F83164"/>
    <w:rsid w:val="00F83234"/>
    <w:rsid w:val="00F84251"/>
    <w:rsid w:val="00F84E44"/>
    <w:rsid w:val="00F851D6"/>
    <w:rsid w:val="00F8601A"/>
    <w:rsid w:val="00F87AE8"/>
    <w:rsid w:val="00F90834"/>
    <w:rsid w:val="00F90DEC"/>
    <w:rsid w:val="00F9330F"/>
    <w:rsid w:val="00F93E51"/>
    <w:rsid w:val="00F95163"/>
    <w:rsid w:val="00F95E74"/>
    <w:rsid w:val="00F96620"/>
    <w:rsid w:val="00F97411"/>
    <w:rsid w:val="00F97F54"/>
    <w:rsid w:val="00FA1236"/>
    <w:rsid w:val="00FA1A4E"/>
    <w:rsid w:val="00FA2873"/>
    <w:rsid w:val="00FA303E"/>
    <w:rsid w:val="00FA327B"/>
    <w:rsid w:val="00FA40C1"/>
    <w:rsid w:val="00FA59B5"/>
    <w:rsid w:val="00FA675A"/>
    <w:rsid w:val="00FA6FF5"/>
    <w:rsid w:val="00FA7896"/>
    <w:rsid w:val="00FA7B8A"/>
    <w:rsid w:val="00FB0C86"/>
    <w:rsid w:val="00FB1414"/>
    <w:rsid w:val="00FB2A83"/>
    <w:rsid w:val="00FB337F"/>
    <w:rsid w:val="00FB364B"/>
    <w:rsid w:val="00FB4966"/>
    <w:rsid w:val="00FB4B13"/>
    <w:rsid w:val="00FB6BF9"/>
    <w:rsid w:val="00FB6F55"/>
    <w:rsid w:val="00FC05A8"/>
    <w:rsid w:val="00FC09B4"/>
    <w:rsid w:val="00FC09DD"/>
    <w:rsid w:val="00FC16DF"/>
    <w:rsid w:val="00FC237A"/>
    <w:rsid w:val="00FC3204"/>
    <w:rsid w:val="00FC33C8"/>
    <w:rsid w:val="00FC701D"/>
    <w:rsid w:val="00FC794A"/>
    <w:rsid w:val="00FD0DB4"/>
    <w:rsid w:val="00FD126A"/>
    <w:rsid w:val="00FD1566"/>
    <w:rsid w:val="00FD20DE"/>
    <w:rsid w:val="00FD2CD0"/>
    <w:rsid w:val="00FD2CD2"/>
    <w:rsid w:val="00FD3702"/>
    <w:rsid w:val="00FD3F28"/>
    <w:rsid w:val="00FD58E7"/>
    <w:rsid w:val="00FD6402"/>
    <w:rsid w:val="00FD66EF"/>
    <w:rsid w:val="00FD694B"/>
    <w:rsid w:val="00FE032B"/>
    <w:rsid w:val="00FE0C06"/>
    <w:rsid w:val="00FE15F2"/>
    <w:rsid w:val="00FE1D09"/>
    <w:rsid w:val="00FE26C7"/>
    <w:rsid w:val="00FE58AD"/>
    <w:rsid w:val="00FF1929"/>
    <w:rsid w:val="00FF3239"/>
    <w:rsid w:val="00FF4B4D"/>
    <w:rsid w:val="00FF4F80"/>
    <w:rsid w:val="00FF538F"/>
    <w:rsid w:val="00FF5E20"/>
    <w:rsid w:val="00FF70A9"/>
    <w:rsid w:val="00FF75CA"/>
    <w:rsid w:val="00FF7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D5F"/>
    <w:pPr>
      <w:jc w:val="both"/>
    </w:pPr>
    <w:rPr>
      <w:sz w:val="24"/>
      <w:szCs w:val="24"/>
    </w:rPr>
  </w:style>
  <w:style w:type="paragraph" w:styleId="Heading1">
    <w:name w:val="heading 1"/>
    <w:basedOn w:val="Normal"/>
    <w:next w:val="Normal"/>
    <w:link w:val="Heading1Char"/>
    <w:uiPriority w:val="9"/>
    <w:qFormat/>
    <w:rsid w:val="00606114"/>
    <w:pPr>
      <w:keepNext/>
      <w:pageBreakBefore/>
      <w:numPr>
        <w:numId w:val="10"/>
      </w:numPr>
      <w:outlineLvl w:val="0"/>
    </w:pPr>
    <w:rPr>
      <w:rFonts w:eastAsia="MS Mincho" w:cs="Arial"/>
      <w:b/>
      <w:bCs/>
      <w:caps/>
      <w:color w:val="000000" w:themeColor="text1"/>
      <w:kern w:val="32"/>
      <w:sz w:val="28"/>
      <w:szCs w:val="28"/>
      <w:lang w:eastAsia="ja-JP"/>
    </w:rPr>
  </w:style>
  <w:style w:type="paragraph" w:styleId="Heading2">
    <w:name w:val="heading 2"/>
    <w:basedOn w:val="Normal"/>
    <w:next w:val="Normal"/>
    <w:link w:val="Heading2Char"/>
    <w:uiPriority w:val="9"/>
    <w:qFormat/>
    <w:rsid w:val="00923ED1"/>
    <w:pPr>
      <w:keepNext/>
      <w:numPr>
        <w:ilvl w:val="1"/>
        <w:numId w:val="10"/>
      </w:numPr>
      <w:spacing w:before="240" w:after="60"/>
      <w:ind w:left="576"/>
      <w:outlineLvl w:val="1"/>
    </w:pPr>
    <w:rPr>
      <w:rFonts w:eastAsia="MS Mincho" w:cs="Arial"/>
      <w:b/>
      <w:bCs/>
      <w:iCs/>
      <w:sz w:val="28"/>
      <w:szCs w:val="28"/>
      <w:lang w:eastAsia="ja-JP"/>
    </w:rPr>
  </w:style>
  <w:style w:type="paragraph" w:styleId="Heading3">
    <w:name w:val="heading 3"/>
    <w:basedOn w:val="Normal"/>
    <w:next w:val="Normal"/>
    <w:link w:val="Heading3Char"/>
    <w:uiPriority w:val="9"/>
    <w:qFormat/>
    <w:rsid w:val="00923ED1"/>
    <w:pPr>
      <w:keepNext/>
      <w:numPr>
        <w:ilvl w:val="2"/>
        <w:numId w:val="10"/>
      </w:numPr>
      <w:spacing w:before="240" w:after="60"/>
      <w:outlineLvl w:val="2"/>
    </w:pPr>
    <w:rPr>
      <w:rFonts w:eastAsia="MS Mincho" w:cs="Arial"/>
      <w:b/>
      <w:bCs/>
      <w:szCs w:val="26"/>
      <w:lang w:eastAsia="ja-JP"/>
    </w:rPr>
  </w:style>
  <w:style w:type="paragraph" w:styleId="Heading4">
    <w:name w:val="heading 4"/>
    <w:basedOn w:val="Normal"/>
    <w:next w:val="Normal"/>
    <w:link w:val="Heading4Char"/>
    <w:uiPriority w:val="9"/>
    <w:qFormat/>
    <w:rsid w:val="00C44E8B"/>
    <w:pPr>
      <w:keepNext/>
      <w:numPr>
        <w:ilvl w:val="3"/>
        <w:numId w:val="10"/>
      </w:numPr>
      <w:outlineLvl w:val="3"/>
    </w:pPr>
    <w:rPr>
      <w:rFonts w:cs="Arial"/>
      <w:b/>
      <w:szCs w:val="20"/>
    </w:rPr>
  </w:style>
  <w:style w:type="paragraph" w:styleId="Heading5">
    <w:name w:val="heading 5"/>
    <w:basedOn w:val="Normal"/>
    <w:next w:val="Normal"/>
    <w:link w:val="Heading5Char"/>
    <w:uiPriority w:val="9"/>
    <w:qFormat/>
    <w:rsid w:val="00C44E8B"/>
    <w:pPr>
      <w:keepNext/>
      <w:numPr>
        <w:ilvl w:val="4"/>
        <w:numId w:val="10"/>
      </w:numPr>
      <w:outlineLvl w:val="4"/>
    </w:pPr>
    <w:rPr>
      <w:rFonts w:eastAsia="MS Mincho" w:cs="Arial"/>
      <w:b/>
      <w:sz w:val="18"/>
      <w:szCs w:val="18"/>
      <w:lang w:eastAsia="ja-JP"/>
    </w:rPr>
  </w:style>
  <w:style w:type="paragraph" w:styleId="Heading6">
    <w:name w:val="heading 6"/>
    <w:basedOn w:val="Normal"/>
    <w:next w:val="Normal"/>
    <w:link w:val="Heading6Char"/>
    <w:uiPriority w:val="9"/>
    <w:qFormat/>
    <w:rsid w:val="00C44E8B"/>
    <w:pPr>
      <w:numPr>
        <w:ilvl w:val="5"/>
        <w:numId w:val="10"/>
      </w:numPr>
      <w:outlineLvl w:val="5"/>
    </w:pPr>
    <w:rPr>
      <w:b/>
      <w:bCs/>
      <w:color w:val="000000"/>
      <w:sz w:val="18"/>
      <w:szCs w:val="22"/>
    </w:rPr>
  </w:style>
  <w:style w:type="paragraph" w:styleId="Heading7">
    <w:name w:val="heading 7"/>
    <w:basedOn w:val="Normal"/>
    <w:next w:val="Normal"/>
    <w:link w:val="Heading7Char"/>
    <w:uiPriority w:val="9"/>
    <w:qFormat/>
    <w:rsid w:val="00C44E8B"/>
    <w:pPr>
      <w:keepNext/>
      <w:keepLines/>
      <w:numPr>
        <w:ilvl w:val="6"/>
        <w:numId w:val="10"/>
      </w:numPr>
      <w:spacing w:before="100" w:beforeAutospacing="1" w:after="260" w:line="260" w:lineRule="exact"/>
      <w:outlineLvl w:val="6"/>
    </w:pPr>
    <w:rPr>
      <w:b/>
      <w:color w:val="DB0029"/>
      <w:spacing w:val="150"/>
      <w:szCs w:val="15"/>
    </w:rPr>
  </w:style>
  <w:style w:type="paragraph" w:styleId="Heading8">
    <w:name w:val="heading 8"/>
    <w:basedOn w:val="Normal"/>
    <w:next w:val="Normal"/>
    <w:link w:val="Heading8Char"/>
    <w:uiPriority w:val="9"/>
    <w:qFormat/>
    <w:rsid w:val="00C44E8B"/>
    <w:pPr>
      <w:keepNext/>
      <w:keepLines/>
      <w:numPr>
        <w:ilvl w:val="7"/>
        <w:numId w:val="10"/>
      </w:numPr>
      <w:spacing w:before="100" w:beforeAutospacing="1" w:after="100" w:afterAutospacing="1"/>
      <w:outlineLvl w:val="7"/>
    </w:pPr>
    <w:rPr>
      <w:b/>
    </w:rPr>
  </w:style>
  <w:style w:type="paragraph" w:styleId="Heading9">
    <w:name w:val="heading 9"/>
    <w:basedOn w:val="Normal"/>
    <w:next w:val="Normal"/>
    <w:link w:val="Heading9Char"/>
    <w:uiPriority w:val="9"/>
    <w:qFormat/>
    <w:rsid w:val="00C44E8B"/>
    <w:pPr>
      <w:keepNext/>
      <w:keepLines/>
      <w:numPr>
        <w:ilvl w:val="8"/>
        <w:numId w:val="10"/>
      </w:numPr>
      <w:spacing w:before="100" w:beforeAutospacing="1" w:after="260" w:line="260" w:lineRule="exac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71A1"/>
    <w:rPr>
      <w:rFonts w:ascii="Tahoma" w:hAnsi="Tahoma" w:cs="Tahoma" w:hint="default"/>
      <w:color w:val="0000FF"/>
      <w:sz w:val="20"/>
      <w:szCs w:val="20"/>
      <w:u w:val="single"/>
      <w:lang w:val="en-US" w:eastAsia="en-US" w:bidi="ar-SA"/>
    </w:rPr>
  </w:style>
  <w:style w:type="character" w:styleId="FollowedHyperlink">
    <w:name w:val="FollowedHyperlink"/>
    <w:basedOn w:val="DefaultParagraphFont"/>
    <w:rsid w:val="009A71A1"/>
    <w:rPr>
      <w:rFonts w:ascii="Tahoma" w:hAnsi="Tahoma" w:cs="Tahoma" w:hint="default"/>
      <w:color w:val="800080"/>
      <w:szCs w:val="24"/>
      <w:u w:val="single"/>
      <w:lang w:val="en-US" w:eastAsia="en-US" w:bidi="ar-SA"/>
    </w:rPr>
  </w:style>
  <w:style w:type="character" w:customStyle="1" w:styleId="Heading1Char">
    <w:name w:val="Heading 1 Char"/>
    <w:basedOn w:val="DefaultParagraphFont"/>
    <w:link w:val="Heading1"/>
    <w:uiPriority w:val="9"/>
    <w:locked/>
    <w:rsid w:val="00606114"/>
    <w:rPr>
      <w:rFonts w:eastAsia="MS Mincho" w:cs="Arial"/>
      <w:b/>
      <w:bCs/>
      <w:caps/>
      <w:color w:val="000000" w:themeColor="text1"/>
      <w:kern w:val="32"/>
      <w:sz w:val="28"/>
      <w:szCs w:val="28"/>
      <w:lang w:eastAsia="ja-JP"/>
    </w:rPr>
  </w:style>
  <w:style w:type="character" w:customStyle="1" w:styleId="Heading3Char">
    <w:name w:val="Heading 3 Char"/>
    <w:basedOn w:val="DefaultParagraphFont"/>
    <w:link w:val="Heading3"/>
    <w:uiPriority w:val="9"/>
    <w:locked/>
    <w:rsid w:val="00923ED1"/>
    <w:rPr>
      <w:rFonts w:ascii="Arial" w:eastAsia="MS Mincho" w:hAnsi="Arial" w:cs="Arial"/>
      <w:b/>
      <w:bCs/>
      <w:sz w:val="24"/>
      <w:szCs w:val="26"/>
      <w:lang w:eastAsia="ja-JP"/>
    </w:rPr>
  </w:style>
  <w:style w:type="character" w:customStyle="1" w:styleId="Heading4Char">
    <w:name w:val="Heading 4 Char"/>
    <w:basedOn w:val="DefaultParagraphFont"/>
    <w:link w:val="Heading4"/>
    <w:uiPriority w:val="9"/>
    <w:locked/>
    <w:rsid w:val="00C44E8B"/>
    <w:rPr>
      <w:rFonts w:ascii="Arial" w:hAnsi="Arial" w:cs="Arial"/>
      <w:b/>
      <w:sz w:val="22"/>
    </w:rPr>
  </w:style>
  <w:style w:type="character" w:customStyle="1" w:styleId="Heading6Char">
    <w:name w:val="Heading 6 Char"/>
    <w:basedOn w:val="DefaultParagraphFont"/>
    <w:link w:val="Heading6"/>
    <w:uiPriority w:val="9"/>
    <w:locked/>
    <w:rsid w:val="00C44E8B"/>
    <w:rPr>
      <w:rFonts w:ascii="Arial" w:hAnsi="Arial"/>
      <w:b/>
      <w:bCs/>
      <w:color w:val="000000"/>
      <w:sz w:val="18"/>
      <w:szCs w:val="22"/>
    </w:rPr>
  </w:style>
  <w:style w:type="character" w:customStyle="1" w:styleId="Heading8Char">
    <w:name w:val="Heading 8 Char"/>
    <w:basedOn w:val="DefaultParagraphFont"/>
    <w:link w:val="Heading8"/>
    <w:uiPriority w:val="9"/>
    <w:locked/>
    <w:rsid w:val="00C44E8B"/>
    <w:rPr>
      <w:rFonts w:ascii="Arial" w:hAnsi="Arial"/>
      <w:b/>
      <w:sz w:val="22"/>
      <w:szCs w:val="24"/>
    </w:rPr>
  </w:style>
  <w:style w:type="paragraph" w:styleId="TOC1">
    <w:name w:val="toc 1"/>
    <w:basedOn w:val="Normal"/>
    <w:next w:val="Normal"/>
    <w:autoRedefine/>
    <w:uiPriority w:val="39"/>
    <w:qFormat/>
    <w:rsid w:val="00494D5F"/>
    <w:pPr>
      <w:tabs>
        <w:tab w:val="left" w:pos="480"/>
        <w:tab w:val="left" w:leader="dot" w:pos="7920"/>
      </w:tabs>
      <w:spacing w:after="120"/>
    </w:pPr>
    <w:rPr>
      <w:rFonts w:eastAsia="MS Mincho"/>
      <w:noProof/>
      <w:lang w:eastAsia="ja-JP"/>
    </w:rPr>
  </w:style>
  <w:style w:type="paragraph" w:styleId="TOC2">
    <w:name w:val="toc 2"/>
    <w:basedOn w:val="Normal"/>
    <w:next w:val="Normal"/>
    <w:autoRedefine/>
    <w:uiPriority w:val="39"/>
    <w:qFormat/>
    <w:rsid w:val="00826671"/>
    <w:pPr>
      <w:tabs>
        <w:tab w:val="left" w:leader="dot" w:pos="7920"/>
      </w:tabs>
      <w:spacing w:after="120"/>
      <w:ind w:left="245"/>
    </w:pPr>
    <w:rPr>
      <w:rFonts w:eastAsia="MS Mincho"/>
      <w:lang w:eastAsia="ja-JP"/>
    </w:rPr>
  </w:style>
  <w:style w:type="paragraph" w:styleId="TOC3">
    <w:name w:val="toc 3"/>
    <w:basedOn w:val="Normal"/>
    <w:next w:val="Normal"/>
    <w:uiPriority w:val="39"/>
    <w:qFormat/>
    <w:rsid w:val="00826671"/>
    <w:pPr>
      <w:tabs>
        <w:tab w:val="left" w:leader="dot" w:pos="7920"/>
      </w:tabs>
      <w:ind w:left="480"/>
    </w:pPr>
  </w:style>
  <w:style w:type="paragraph" w:styleId="TOC4">
    <w:name w:val="toc 4"/>
    <w:basedOn w:val="Normal"/>
    <w:next w:val="Normal"/>
    <w:autoRedefine/>
    <w:uiPriority w:val="39"/>
    <w:rsid w:val="00826671"/>
    <w:pPr>
      <w:numPr>
        <w:numId w:val="1"/>
      </w:numPr>
      <w:tabs>
        <w:tab w:val="clear" w:pos="1440"/>
        <w:tab w:val="left" w:leader="dot" w:pos="7920"/>
      </w:tabs>
      <w:ind w:left="720"/>
    </w:pPr>
    <w:rPr>
      <w:rFonts w:eastAsia="MS Mincho"/>
      <w:color w:val="0000FF"/>
      <w:u w:val="single"/>
      <w:lang w:eastAsia="ja-JP"/>
    </w:rPr>
  </w:style>
  <w:style w:type="paragraph" w:styleId="TOC5">
    <w:name w:val="toc 5"/>
    <w:basedOn w:val="Normal"/>
    <w:next w:val="Normal"/>
    <w:autoRedefine/>
    <w:uiPriority w:val="39"/>
    <w:rsid w:val="009A71A1"/>
    <w:pPr>
      <w:ind w:left="960"/>
    </w:pPr>
  </w:style>
  <w:style w:type="paragraph" w:styleId="TOC6">
    <w:name w:val="toc 6"/>
    <w:basedOn w:val="Normal"/>
    <w:next w:val="Normal"/>
    <w:autoRedefine/>
    <w:uiPriority w:val="39"/>
    <w:rsid w:val="009A71A1"/>
    <w:pPr>
      <w:ind w:left="1200"/>
    </w:pPr>
  </w:style>
  <w:style w:type="paragraph" w:styleId="TOC7">
    <w:name w:val="toc 7"/>
    <w:basedOn w:val="Normal"/>
    <w:next w:val="Normal"/>
    <w:autoRedefine/>
    <w:uiPriority w:val="39"/>
    <w:rsid w:val="009A71A1"/>
    <w:pPr>
      <w:ind w:left="1440"/>
    </w:pPr>
  </w:style>
  <w:style w:type="paragraph" w:styleId="TOC8">
    <w:name w:val="toc 8"/>
    <w:basedOn w:val="Normal"/>
    <w:next w:val="Normal"/>
    <w:autoRedefine/>
    <w:uiPriority w:val="39"/>
    <w:rsid w:val="009A71A1"/>
    <w:pPr>
      <w:ind w:left="1680"/>
    </w:pPr>
  </w:style>
  <w:style w:type="paragraph" w:styleId="TOC9">
    <w:name w:val="toc 9"/>
    <w:basedOn w:val="Normal"/>
    <w:next w:val="Normal"/>
    <w:autoRedefine/>
    <w:uiPriority w:val="39"/>
    <w:rsid w:val="009A71A1"/>
    <w:pPr>
      <w:ind w:left="1920"/>
    </w:pPr>
  </w:style>
  <w:style w:type="paragraph" w:styleId="CommentText">
    <w:name w:val="annotation text"/>
    <w:basedOn w:val="Normal"/>
    <w:semiHidden/>
    <w:rsid w:val="009A71A1"/>
    <w:rPr>
      <w:rFonts w:eastAsia="MS Mincho"/>
      <w:szCs w:val="20"/>
      <w:lang w:eastAsia="ja-JP"/>
    </w:rPr>
  </w:style>
  <w:style w:type="paragraph" w:styleId="Header">
    <w:name w:val="header"/>
    <w:basedOn w:val="Normal"/>
    <w:link w:val="HeaderChar"/>
    <w:uiPriority w:val="99"/>
    <w:rsid w:val="00A83DAC"/>
    <w:pPr>
      <w:pBdr>
        <w:top w:val="single" w:sz="4" w:space="1" w:color="DB0029"/>
        <w:bottom w:val="single" w:sz="4" w:space="1" w:color="DB0029"/>
      </w:pBdr>
      <w:shd w:val="clear" w:color="auto" w:fill="808080"/>
      <w:tabs>
        <w:tab w:val="center" w:pos="4320"/>
        <w:tab w:val="right" w:pos="8640"/>
      </w:tabs>
    </w:pPr>
    <w:rPr>
      <w:rFonts w:eastAsia="MS Mincho"/>
      <w:color w:val="FFFFFF"/>
      <w:sz w:val="16"/>
      <w:lang w:eastAsia="ja-JP"/>
    </w:rPr>
  </w:style>
  <w:style w:type="paragraph" w:styleId="Footer">
    <w:name w:val="footer"/>
    <w:basedOn w:val="Normal"/>
    <w:link w:val="FooterChar"/>
    <w:uiPriority w:val="99"/>
    <w:rsid w:val="009A71A1"/>
    <w:pPr>
      <w:tabs>
        <w:tab w:val="center" w:pos="4320"/>
        <w:tab w:val="right" w:pos="8640"/>
      </w:tabs>
    </w:pPr>
  </w:style>
  <w:style w:type="paragraph" w:styleId="Caption">
    <w:name w:val="caption"/>
    <w:basedOn w:val="Normal"/>
    <w:next w:val="Normal"/>
    <w:qFormat/>
    <w:rsid w:val="00F90DEC"/>
    <w:pPr>
      <w:jc w:val="center"/>
    </w:pPr>
    <w:rPr>
      <w:b/>
      <w:bCs/>
      <w:lang w:eastAsia="ja-JP"/>
    </w:rPr>
  </w:style>
  <w:style w:type="paragraph" w:styleId="TableofFigures">
    <w:name w:val="table of figures"/>
    <w:basedOn w:val="Normal"/>
    <w:next w:val="Normal"/>
    <w:uiPriority w:val="99"/>
    <w:rsid w:val="009A71A1"/>
    <w:pPr>
      <w:tabs>
        <w:tab w:val="left" w:leader="dot" w:pos="7920"/>
      </w:tabs>
      <w:spacing w:after="120"/>
    </w:pPr>
  </w:style>
  <w:style w:type="paragraph" w:styleId="DocumentMap">
    <w:name w:val="Document Map"/>
    <w:basedOn w:val="Normal"/>
    <w:semiHidden/>
    <w:rsid w:val="009A71A1"/>
    <w:pPr>
      <w:shd w:val="clear" w:color="auto" w:fill="000080"/>
    </w:pPr>
    <w:rPr>
      <w:rFonts w:cs="Tahoma"/>
      <w:szCs w:val="20"/>
    </w:rPr>
  </w:style>
  <w:style w:type="paragraph" w:styleId="CommentSubject">
    <w:name w:val="annotation subject"/>
    <w:basedOn w:val="CommentText"/>
    <w:next w:val="CommentText"/>
    <w:semiHidden/>
    <w:rsid w:val="009A71A1"/>
    <w:rPr>
      <w:rFonts w:eastAsia="Times New Roman"/>
      <w:b/>
      <w:bCs/>
      <w:lang w:eastAsia="en-US"/>
    </w:rPr>
  </w:style>
  <w:style w:type="paragraph" w:styleId="BalloonText">
    <w:name w:val="Balloon Text"/>
    <w:basedOn w:val="Normal"/>
    <w:link w:val="BalloonTextChar"/>
    <w:uiPriority w:val="99"/>
    <w:semiHidden/>
    <w:rsid w:val="009A71A1"/>
    <w:rPr>
      <w:rFonts w:cs="Tahoma"/>
      <w:sz w:val="16"/>
      <w:szCs w:val="16"/>
    </w:rPr>
  </w:style>
  <w:style w:type="paragraph" w:customStyle="1" w:styleId="TableHeadingBlack">
    <w:name w:val="Table Heading Black"/>
    <w:basedOn w:val="Normal"/>
    <w:next w:val="Normal"/>
    <w:rsid w:val="009A71A1"/>
    <w:rPr>
      <w:b/>
      <w:sz w:val="18"/>
    </w:rPr>
  </w:style>
  <w:style w:type="paragraph" w:customStyle="1" w:styleId="TableHeadingWhite">
    <w:name w:val="Table Heading White"/>
    <w:basedOn w:val="Normal"/>
    <w:next w:val="Normal"/>
    <w:rsid w:val="009A71A1"/>
    <w:rPr>
      <w:b/>
      <w:color w:val="FFFFFF"/>
      <w:sz w:val="18"/>
    </w:rPr>
  </w:style>
  <w:style w:type="character" w:customStyle="1" w:styleId="FooterChar">
    <w:name w:val="Footer Char"/>
    <w:basedOn w:val="DefaultParagraphFont"/>
    <w:link w:val="Footer"/>
    <w:uiPriority w:val="99"/>
    <w:rsid w:val="00135E48"/>
    <w:rPr>
      <w:rFonts w:ascii="Tahoma" w:hAnsi="Tahoma"/>
      <w:szCs w:val="24"/>
    </w:rPr>
  </w:style>
  <w:style w:type="paragraph" w:customStyle="1" w:styleId="CharCharChar">
    <w:name w:val="Char Char Char"/>
    <w:basedOn w:val="Normal"/>
    <w:rsid w:val="006540BB"/>
    <w:pPr>
      <w:spacing w:after="160" w:line="240" w:lineRule="exact"/>
    </w:pPr>
  </w:style>
  <w:style w:type="paragraph" w:customStyle="1" w:styleId="RatingTableText">
    <w:name w:val="Rating Table Text"/>
    <w:basedOn w:val="Normal"/>
    <w:rsid w:val="009A71A1"/>
    <w:rPr>
      <w:rFonts w:eastAsia="Times"/>
      <w:sz w:val="16"/>
      <w:szCs w:val="20"/>
    </w:rPr>
  </w:style>
  <w:style w:type="paragraph" w:customStyle="1" w:styleId="Heading1non-TOC">
    <w:name w:val="Heading 1 non-TOC"/>
    <w:basedOn w:val="Normal"/>
    <w:next w:val="Normal"/>
    <w:rsid w:val="00255B49"/>
    <w:pPr>
      <w:spacing w:before="240" w:after="60"/>
    </w:pPr>
    <w:rPr>
      <w:b/>
      <w:color w:val="DB0029"/>
    </w:rPr>
  </w:style>
  <w:style w:type="character" w:styleId="CommentReference">
    <w:name w:val="annotation reference"/>
    <w:basedOn w:val="DefaultParagraphFont"/>
    <w:semiHidden/>
    <w:rsid w:val="009A71A1"/>
    <w:rPr>
      <w:rFonts w:ascii="Tahoma" w:hAnsi="Tahoma" w:cs="Tahoma" w:hint="default"/>
      <w:sz w:val="16"/>
      <w:szCs w:val="16"/>
      <w:lang w:val="en-US" w:eastAsia="en-US" w:bidi="ar-SA"/>
    </w:rPr>
  </w:style>
  <w:style w:type="paragraph" w:customStyle="1" w:styleId="GradesGreen">
    <w:name w:val="Grades Green"/>
    <w:basedOn w:val="GradesBlack"/>
    <w:next w:val="Normal"/>
    <w:rsid w:val="008C5298"/>
    <w:rPr>
      <w:color w:val="008000"/>
    </w:rPr>
  </w:style>
  <w:style w:type="paragraph" w:customStyle="1" w:styleId="GradesRed">
    <w:name w:val="Grades Red"/>
    <w:basedOn w:val="GradesBlack"/>
    <w:rsid w:val="008C5298"/>
    <w:rPr>
      <w:color w:val="FF0000"/>
    </w:rPr>
  </w:style>
  <w:style w:type="paragraph" w:customStyle="1" w:styleId="GradesGold">
    <w:name w:val="Grades Gold"/>
    <w:basedOn w:val="GradesBlack"/>
    <w:rsid w:val="008C5298"/>
    <w:rPr>
      <w:color w:val="FFCC00"/>
    </w:rPr>
  </w:style>
  <w:style w:type="character" w:customStyle="1" w:styleId="PriorityLow">
    <w:name w:val="Priority Low"/>
    <w:basedOn w:val="DefaultParagraphFont"/>
    <w:rsid w:val="009A71A1"/>
    <w:rPr>
      <w:rFonts w:ascii="Tahoma" w:hAnsi="Tahoma" w:cs="Tahoma" w:hint="default"/>
      <w:b/>
      <w:bCs/>
      <w:szCs w:val="24"/>
      <w:shd w:val="clear" w:color="auto" w:fill="0000FF"/>
      <w:lang w:val="en-US" w:eastAsia="en-US" w:bidi="ar-SA"/>
    </w:rPr>
  </w:style>
  <w:style w:type="character" w:customStyle="1" w:styleId="PriorityMed">
    <w:name w:val="Priority Med"/>
    <w:basedOn w:val="DefaultParagraphFont"/>
    <w:rsid w:val="009A71A1"/>
    <w:rPr>
      <w:rFonts w:ascii="Tahoma" w:hAnsi="Tahoma" w:cs="Tahoma" w:hint="default"/>
      <w:b/>
      <w:bCs/>
      <w:szCs w:val="24"/>
      <w:shd w:val="clear" w:color="auto" w:fill="FFCC00"/>
      <w:lang w:val="en-US" w:eastAsia="en-US" w:bidi="ar-SA"/>
    </w:rPr>
  </w:style>
  <w:style w:type="character" w:customStyle="1" w:styleId="PriorityHigh">
    <w:name w:val="Priority High"/>
    <w:basedOn w:val="DefaultParagraphFont"/>
    <w:rsid w:val="009A71A1"/>
    <w:rPr>
      <w:rFonts w:ascii="Tahoma" w:hAnsi="Tahoma" w:cs="Tahoma" w:hint="default"/>
      <w:b/>
      <w:bCs/>
      <w:color w:val="FFFFFF"/>
      <w:szCs w:val="24"/>
      <w:shd w:val="clear" w:color="auto" w:fill="FF0000"/>
      <w:lang w:val="en-US" w:eastAsia="en-US" w:bidi="ar-SA"/>
    </w:rPr>
  </w:style>
  <w:style w:type="table" w:styleId="TableGrid">
    <w:name w:val="Table Grid"/>
    <w:basedOn w:val="TableNormal"/>
    <w:uiPriority w:val="59"/>
    <w:rsid w:val="009A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edIcons">
    <w:name w:val="Bulleted Icons"/>
    <w:rsid w:val="009A71A1"/>
    <w:pPr>
      <w:numPr>
        <w:numId w:val="2"/>
      </w:numPr>
    </w:pPr>
  </w:style>
  <w:style w:type="paragraph" w:customStyle="1" w:styleId="Bulleted1">
    <w:name w:val="Bulleted1"/>
    <w:basedOn w:val="Normal"/>
    <w:rsid w:val="00247ADD"/>
    <w:pPr>
      <w:numPr>
        <w:ilvl w:val="1"/>
        <w:numId w:val="3"/>
      </w:numPr>
    </w:pPr>
  </w:style>
  <w:style w:type="paragraph" w:customStyle="1" w:styleId="NormalJustified">
    <w:name w:val="Normal Justified"/>
    <w:basedOn w:val="Normal"/>
    <w:rsid w:val="00247ADD"/>
    <w:rPr>
      <w:rFonts w:eastAsia="Times"/>
      <w:szCs w:val="20"/>
    </w:rPr>
  </w:style>
  <w:style w:type="paragraph" w:customStyle="1" w:styleId="FSNormal">
    <w:name w:val="FS Normal"/>
    <w:basedOn w:val="Normal"/>
    <w:rsid w:val="005310F0"/>
    <w:pPr>
      <w:spacing w:after="160" w:line="240" w:lineRule="exact"/>
    </w:pPr>
  </w:style>
  <w:style w:type="character" w:customStyle="1" w:styleId="CharChar13">
    <w:name w:val="Char Char13"/>
    <w:basedOn w:val="DefaultParagraphFont"/>
    <w:locked/>
    <w:rsid w:val="00796520"/>
    <w:rPr>
      <w:rFonts w:ascii="Arial" w:eastAsia="MS Mincho" w:hAnsi="Arial" w:cs="Arial" w:hint="default"/>
      <w:b/>
      <w:bCs/>
      <w:szCs w:val="26"/>
      <w:lang w:val="en-US" w:eastAsia="ja-JP" w:bidi="ar-SA"/>
    </w:rPr>
  </w:style>
  <w:style w:type="paragraph" w:styleId="ListParagraph">
    <w:name w:val="List Paragraph"/>
    <w:basedOn w:val="Normal"/>
    <w:uiPriority w:val="34"/>
    <w:qFormat/>
    <w:rsid w:val="00B445F5"/>
    <w:pPr>
      <w:ind w:left="720"/>
    </w:pPr>
  </w:style>
  <w:style w:type="character" w:customStyle="1" w:styleId="Heading2Char">
    <w:name w:val="Heading 2 Char"/>
    <w:basedOn w:val="DefaultParagraphFont"/>
    <w:link w:val="Heading2"/>
    <w:uiPriority w:val="9"/>
    <w:rsid w:val="00923ED1"/>
    <w:rPr>
      <w:rFonts w:ascii="Arial" w:eastAsia="MS Mincho" w:hAnsi="Arial" w:cs="Arial"/>
      <w:b/>
      <w:bCs/>
      <w:iCs/>
      <w:sz w:val="28"/>
      <w:szCs w:val="28"/>
      <w:lang w:eastAsia="ja-JP"/>
    </w:rPr>
  </w:style>
  <w:style w:type="paragraph" w:styleId="FootnoteText">
    <w:name w:val="footnote text"/>
    <w:basedOn w:val="Normal"/>
    <w:link w:val="FootnoteTextChar"/>
    <w:rsid w:val="00B445F5"/>
    <w:rPr>
      <w:szCs w:val="20"/>
    </w:rPr>
  </w:style>
  <w:style w:type="character" w:customStyle="1" w:styleId="FootnoteTextChar">
    <w:name w:val="Footnote Text Char"/>
    <w:basedOn w:val="DefaultParagraphFont"/>
    <w:link w:val="FootnoteText"/>
    <w:rsid w:val="00B445F5"/>
    <w:rPr>
      <w:rFonts w:ascii="Tahoma" w:hAnsi="Tahoma"/>
      <w:lang w:val="en-US" w:eastAsia="en-US" w:bidi="ar-SA"/>
    </w:rPr>
  </w:style>
  <w:style w:type="character" w:styleId="FootnoteReference">
    <w:name w:val="footnote reference"/>
    <w:basedOn w:val="DefaultParagraphFont"/>
    <w:rsid w:val="00B445F5"/>
    <w:rPr>
      <w:rFonts w:ascii="Tahoma" w:hAnsi="Tahoma"/>
      <w:szCs w:val="24"/>
      <w:vertAlign w:val="superscript"/>
      <w:lang w:val="en-US" w:eastAsia="en-US" w:bidi="ar-SA"/>
    </w:rPr>
  </w:style>
  <w:style w:type="character" w:customStyle="1" w:styleId="CharChar3">
    <w:name w:val="Char Char3"/>
    <w:basedOn w:val="DefaultParagraphFont"/>
    <w:rsid w:val="00850834"/>
    <w:rPr>
      <w:rFonts w:ascii="Arial" w:eastAsia="MS Mincho" w:hAnsi="Arial" w:cs="Arial"/>
      <w:b/>
      <w:bCs/>
      <w:szCs w:val="26"/>
      <w:lang w:val="en-US" w:eastAsia="ja-JP" w:bidi="ar-SA"/>
    </w:rPr>
  </w:style>
  <w:style w:type="character" w:customStyle="1" w:styleId="CharChar2">
    <w:name w:val="Char Char2"/>
    <w:basedOn w:val="DefaultParagraphFont"/>
    <w:rsid w:val="00850834"/>
    <w:rPr>
      <w:rFonts w:ascii="Tahoma" w:hAnsi="Tahoma" w:cs="Arial"/>
      <w:b/>
      <w:lang w:val="en-US" w:eastAsia="en-US" w:bidi="ar-SA"/>
    </w:rPr>
  </w:style>
  <w:style w:type="character" w:customStyle="1" w:styleId="CharChar1">
    <w:name w:val="Char Char1"/>
    <w:basedOn w:val="DefaultParagraphFont"/>
    <w:rsid w:val="00850834"/>
    <w:rPr>
      <w:rFonts w:ascii="Tahoma" w:hAnsi="Tahoma"/>
      <w:b/>
      <w:bCs/>
      <w:color w:val="000000"/>
      <w:sz w:val="18"/>
      <w:szCs w:val="22"/>
      <w:lang w:val="en-US" w:eastAsia="en-US" w:bidi="ar-SA"/>
    </w:rPr>
  </w:style>
  <w:style w:type="character" w:customStyle="1" w:styleId="CharChar">
    <w:name w:val="Char Char"/>
    <w:basedOn w:val="DefaultParagraphFont"/>
    <w:rsid w:val="00850834"/>
    <w:rPr>
      <w:rFonts w:ascii="Tahoma" w:eastAsia="MS Mincho" w:hAnsi="Tahoma" w:cs="Tahoma"/>
      <w:b/>
      <w:bCs/>
      <w:szCs w:val="24"/>
      <w:lang w:val="en-US" w:eastAsia="ja-JP" w:bidi="ar-SA"/>
    </w:rPr>
  </w:style>
  <w:style w:type="paragraph" w:customStyle="1" w:styleId="Heading9Bold">
    <w:name w:val="Heading 9 + Bold"/>
    <w:basedOn w:val="Heading9"/>
    <w:rsid w:val="00850834"/>
    <w:rPr>
      <w:b/>
    </w:rPr>
  </w:style>
  <w:style w:type="character" w:customStyle="1" w:styleId="CharChar4">
    <w:name w:val="Char Char4"/>
    <w:basedOn w:val="DefaultParagraphFont"/>
    <w:rsid w:val="00850834"/>
    <w:rPr>
      <w:rFonts w:ascii="Arial" w:eastAsia="MS Mincho" w:hAnsi="Arial" w:cs="Arial"/>
      <w:b/>
      <w:bCs/>
      <w:color w:val="DB0029"/>
      <w:kern w:val="32"/>
      <w:sz w:val="24"/>
      <w:szCs w:val="24"/>
      <w:lang w:val="en-US" w:eastAsia="ja-JP" w:bidi="ar-SA"/>
    </w:rPr>
  </w:style>
  <w:style w:type="paragraph" w:styleId="BodyText">
    <w:name w:val="Body Text"/>
    <w:aliases w:val="Text"/>
    <w:basedOn w:val="Normal"/>
    <w:link w:val="BodyTextChar"/>
    <w:rsid w:val="00850834"/>
    <w:pPr>
      <w:spacing w:before="60" w:after="60"/>
    </w:pPr>
    <w:rPr>
      <w:rFonts w:cs="Arial"/>
      <w:bCs/>
    </w:rPr>
  </w:style>
  <w:style w:type="character" w:customStyle="1" w:styleId="BodyTextChar">
    <w:name w:val="Body Text Char"/>
    <w:aliases w:val="Text Char"/>
    <w:basedOn w:val="DefaultParagraphFont"/>
    <w:link w:val="BodyText"/>
    <w:rsid w:val="00850834"/>
    <w:rPr>
      <w:rFonts w:ascii="Arial" w:hAnsi="Arial" w:cs="Arial"/>
      <w:bCs/>
      <w:szCs w:val="24"/>
    </w:rPr>
  </w:style>
  <w:style w:type="paragraph" w:customStyle="1" w:styleId="Body">
    <w:name w:val="Body"/>
    <w:basedOn w:val="Normal"/>
    <w:rsid w:val="00850834"/>
    <w:pPr>
      <w:widowControl w:val="0"/>
      <w:spacing w:before="20" w:after="120"/>
      <w:ind w:left="360" w:hanging="360"/>
    </w:pPr>
    <w:rPr>
      <w:rFonts w:cs="Arial"/>
      <w:bCs/>
      <w:szCs w:val="20"/>
    </w:rPr>
  </w:style>
  <w:style w:type="character" w:customStyle="1" w:styleId="emailstyle18">
    <w:name w:val="emailstyle18"/>
    <w:basedOn w:val="DefaultParagraphFont"/>
    <w:rsid w:val="00850834"/>
  </w:style>
  <w:style w:type="paragraph" w:styleId="ListBullet">
    <w:name w:val="List Bullet"/>
    <w:basedOn w:val="Normal"/>
    <w:autoRedefine/>
    <w:rsid w:val="00850834"/>
    <w:pPr>
      <w:widowControl w:val="0"/>
      <w:tabs>
        <w:tab w:val="left" w:pos="360"/>
      </w:tabs>
      <w:autoSpaceDE w:val="0"/>
      <w:autoSpaceDN w:val="0"/>
      <w:spacing w:before="20" w:after="60" w:line="280" w:lineRule="exact"/>
      <w:ind w:left="360" w:hanging="360"/>
    </w:pPr>
    <w:rPr>
      <w:rFonts w:ascii="Sabon" w:hAnsi="Sabon" w:cs="Arial"/>
      <w:bCs/>
      <w:szCs w:val="20"/>
    </w:rPr>
  </w:style>
  <w:style w:type="character" w:styleId="PageNumber">
    <w:name w:val="page number"/>
    <w:basedOn w:val="DefaultParagraphFont"/>
    <w:rsid w:val="00850834"/>
  </w:style>
  <w:style w:type="paragraph" w:customStyle="1" w:styleId="Bulletlevel2">
    <w:name w:val="Bullet level 2"/>
    <w:basedOn w:val="Normal"/>
    <w:rsid w:val="00850834"/>
    <w:pPr>
      <w:numPr>
        <w:numId w:val="4"/>
      </w:numPr>
      <w:spacing w:after="120"/>
    </w:pPr>
    <w:rPr>
      <w:rFonts w:cs="Arial"/>
      <w:bCs/>
      <w:kern w:val="24"/>
      <w:szCs w:val="20"/>
    </w:rPr>
  </w:style>
  <w:style w:type="paragraph" w:customStyle="1" w:styleId="Bulletlevel2indent55">
    <w:name w:val="Bullet level 2 indent .55"/>
    <w:basedOn w:val="Bulletlevel2"/>
    <w:rsid w:val="00850834"/>
    <w:pPr>
      <w:ind w:left="1008"/>
    </w:pPr>
  </w:style>
  <w:style w:type="paragraph" w:styleId="BodyText2">
    <w:name w:val="Body Text 2"/>
    <w:aliases w:val="Text Italic"/>
    <w:basedOn w:val="Normal"/>
    <w:link w:val="BodyText2Char"/>
    <w:rsid w:val="00850834"/>
    <w:pPr>
      <w:spacing w:after="120"/>
    </w:pPr>
    <w:rPr>
      <w:rFonts w:cs="Arial"/>
      <w:bCs/>
      <w:i/>
      <w:iCs/>
    </w:rPr>
  </w:style>
  <w:style w:type="character" w:customStyle="1" w:styleId="BodyText2Char">
    <w:name w:val="Body Text 2 Char"/>
    <w:aliases w:val="Text Italic Char"/>
    <w:basedOn w:val="DefaultParagraphFont"/>
    <w:link w:val="BodyText2"/>
    <w:rsid w:val="00850834"/>
    <w:rPr>
      <w:rFonts w:ascii="Arial" w:hAnsi="Arial" w:cs="Arial"/>
      <w:bCs/>
      <w:i/>
      <w:iCs/>
      <w:szCs w:val="24"/>
    </w:rPr>
  </w:style>
  <w:style w:type="paragraph" w:customStyle="1" w:styleId="Bullet">
    <w:name w:val="Bullet"/>
    <w:basedOn w:val="Normal"/>
    <w:rsid w:val="00850834"/>
    <w:pPr>
      <w:numPr>
        <w:numId w:val="5"/>
      </w:numPr>
      <w:spacing w:after="120"/>
    </w:pPr>
    <w:rPr>
      <w:rFonts w:cs="Arial"/>
      <w:bCs/>
      <w:kern w:val="24"/>
      <w:szCs w:val="20"/>
    </w:rPr>
  </w:style>
  <w:style w:type="paragraph" w:customStyle="1" w:styleId="Bulletindent35">
    <w:name w:val="Bullet indent .35"/>
    <w:basedOn w:val="Bullet"/>
    <w:rsid w:val="00850834"/>
    <w:pPr>
      <w:tabs>
        <w:tab w:val="left" w:pos="792"/>
      </w:tabs>
    </w:pPr>
  </w:style>
  <w:style w:type="paragraph" w:styleId="Title">
    <w:name w:val="Title"/>
    <w:basedOn w:val="Normal"/>
    <w:link w:val="TitleChar"/>
    <w:uiPriority w:val="10"/>
    <w:qFormat/>
    <w:rsid w:val="00850834"/>
    <w:pPr>
      <w:jc w:val="center"/>
    </w:pPr>
    <w:rPr>
      <w:rFonts w:cs="Arial"/>
      <w:b/>
    </w:rPr>
  </w:style>
  <w:style w:type="character" w:customStyle="1" w:styleId="TitleChar">
    <w:name w:val="Title Char"/>
    <w:basedOn w:val="DefaultParagraphFont"/>
    <w:link w:val="Title"/>
    <w:uiPriority w:val="10"/>
    <w:rsid w:val="00850834"/>
    <w:rPr>
      <w:rFonts w:ascii="Arial" w:hAnsi="Arial" w:cs="Arial"/>
      <w:b/>
      <w:szCs w:val="24"/>
    </w:rPr>
  </w:style>
  <w:style w:type="paragraph" w:styleId="BodyText3">
    <w:name w:val="Body Text 3"/>
    <w:basedOn w:val="Normal"/>
    <w:link w:val="BodyText3Char"/>
    <w:rsid w:val="00850834"/>
    <w:rPr>
      <w:rFonts w:cs="Arial"/>
      <w:bCs/>
      <w:color w:val="000000"/>
    </w:rPr>
  </w:style>
  <w:style w:type="character" w:customStyle="1" w:styleId="BodyText3Char">
    <w:name w:val="Body Text 3 Char"/>
    <w:basedOn w:val="DefaultParagraphFont"/>
    <w:link w:val="BodyText3"/>
    <w:rsid w:val="00850834"/>
    <w:rPr>
      <w:rFonts w:ascii="Arial" w:hAnsi="Arial" w:cs="Arial"/>
      <w:bCs/>
      <w:color w:val="000000"/>
      <w:szCs w:val="24"/>
    </w:rPr>
  </w:style>
  <w:style w:type="paragraph" w:customStyle="1" w:styleId="06bullets">
    <w:name w:val="06 bullets"/>
    <w:basedOn w:val="Normal"/>
    <w:rsid w:val="00850834"/>
    <w:pPr>
      <w:spacing w:line="360" w:lineRule="auto"/>
      <w:ind w:left="360" w:hanging="360"/>
    </w:pPr>
    <w:rPr>
      <w:rFonts w:cs="Arial"/>
      <w:bCs/>
    </w:rPr>
  </w:style>
  <w:style w:type="character" w:styleId="Emphasis">
    <w:name w:val="Emphasis"/>
    <w:basedOn w:val="DefaultParagraphFont"/>
    <w:uiPriority w:val="20"/>
    <w:qFormat/>
    <w:rsid w:val="00850834"/>
    <w:rPr>
      <w:i/>
      <w:iCs/>
    </w:rPr>
  </w:style>
  <w:style w:type="paragraph" w:styleId="BodyTextIndent">
    <w:name w:val="Body Text Indent"/>
    <w:basedOn w:val="Normal"/>
    <w:link w:val="BodyTextIndentChar"/>
    <w:rsid w:val="00850834"/>
    <w:pPr>
      <w:ind w:left="1440" w:hanging="1440"/>
    </w:pPr>
    <w:rPr>
      <w:rFonts w:ascii="Helvetica" w:hAnsi="Helvetica" w:cs="Arial"/>
      <w:bCs/>
      <w:szCs w:val="20"/>
    </w:rPr>
  </w:style>
  <w:style w:type="character" w:customStyle="1" w:styleId="BodyTextIndentChar">
    <w:name w:val="Body Text Indent Char"/>
    <w:basedOn w:val="DefaultParagraphFont"/>
    <w:link w:val="BodyTextIndent"/>
    <w:rsid w:val="00850834"/>
    <w:rPr>
      <w:rFonts w:ascii="Helvetica" w:hAnsi="Helvetica" w:cs="Arial"/>
      <w:bCs/>
    </w:rPr>
  </w:style>
  <w:style w:type="paragraph" w:styleId="BodyTextIndent2">
    <w:name w:val="Body Text Indent 2"/>
    <w:basedOn w:val="Normal"/>
    <w:link w:val="BodyTextIndent2Char"/>
    <w:rsid w:val="00850834"/>
    <w:pPr>
      <w:ind w:left="720" w:hanging="720"/>
    </w:pPr>
    <w:rPr>
      <w:rFonts w:cs="Arial"/>
      <w:b/>
      <w:bCs/>
      <w:szCs w:val="20"/>
    </w:rPr>
  </w:style>
  <w:style w:type="character" w:customStyle="1" w:styleId="BodyTextIndent2Char">
    <w:name w:val="Body Text Indent 2 Char"/>
    <w:basedOn w:val="DefaultParagraphFont"/>
    <w:link w:val="BodyTextIndent2"/>
    <w:rsid w:val="00850834"/>
    <w:rPr>
      <w:rFonts w:ascii="Arial" w:hAnsi="Arial" w:cs="Arial"/>
      <w:b/>
      <w:bCs/>
    </w:rPr>
  </w:style>
  <w:style w:type="paragraph" w:customStyle="1" w:styleId="BulletList">
    <w:name w:val="Bullet List"/>
    <w:basedOn w:val="Normal"/>
    <w:rsid w:val="00850834"/>
    <w:pPr>
      <w:numPr>
        <w:numId w:val="7"/>
      </w:numPr>
      <w:tabs>
        <w:tab w:val="left" w:pos="1800"/>
      </w:tabs>
      <w:spacing w:before="20" w:after="40" w:line="260" w:lineRule="atLeast"/>
    </w:pPr>
    <w:rPr>
      <w:rFonts w:cs="Arial"/>
      <w:szCs w:val="22"/>
    </w:rPr>
  </w:style>
  <w:style w:type="paragraph" w:customStyle="1" w:styleId="indentbullet">
    <w:name w:val="indent bullet"/>
    <w:basedOn w:val="BulletList"/>
    <w:rsid w:val="00850834"/>
    <w:pPr>
      <w:tabs>
        <w:tab w:val="clear" w:pos="1800"/>
        <w:tab w:val="left" w:pos="2160"/>
      </w:tabs>
      <w:spacing w:before="60"/>
    </w:pPr>
  </w:style>
  <w:style w:type="paragraph" w:customStyle="1" w:styleId="indentitalic">
    <w:name w:val="indent italic"/>
    <w:basedOn w:val="BulletList"/>
    <w:rsid w:val="00850834"/>
    <w:pPr>
      <w:spacing w:before="60" w:after="60"/>
      <w:ind w:left="1800"/>
    </w:pPr>
    <w:rPr>
      <w:i/>
    </w:rPr>
  </w:style>
  <w:style w:type="paragraph" w:customStyle="1" w:styleId="TableHeading">
    <w:name w:val="Table Heading"/>
    <w:basedOn w:val="Normal"/>
    <w:rsid w:val="00850834"/>
    <w:pPr>
      <w:spacing w:before="40" w:after="40" w:line="240" w:lineRule="atLeast"/>
      <w:jc w:val="center"/>
    </w:pPr>
    <w:rPr>
      <w:b/>
      <w:caps/>
      <w:szCs w:val="22"/>
    </w:rPr>
  </w:style>
  <w:style w:type="paragraph" w:customStyle="1" w:styleId="tbltextbullet">
    <w:name w:val="tbl text bullet"/>
    <w:basedOn w:val="Normal"/>
    <w:rsid w:val="00850834"/>
    <w:pPr>
      <w:numPr>
        <w:numId w:val="6"/>
      </w:numPr>
      <w:tabs>
        <w:tab w:val="clear" w:pos="720"/>
        <w:tab w:val="num" w:pos="432"/>
      </w:tabs>
      <w:spacing w:before="40" w:after="20"/>
      <w:ind w:left="432"/>
    </w:pPr>
    <w:rPr>
      <w:rFonts w:cs="Arial"/>
      <w:bCs/>
    </w:rPr>
  </w:style>
  <w:style w:type="paragraph" w:customStyle="1" w:styleId="tabletext">
    <w:name w:val="table text"/>
    <w:basedOn w:val="Normal"/>
    <w:rsid w:val="00850834"/>
    <w:pPr>
      <w:spacing w:before="40" w:after="60" w:line="230" w:lineRule="exact"/>
    </w:pPr>
    <w:rPr>
      <w:rFonts w:cs="Arial"/>
      <w:bCs/>
      <w:i/>
      <w:iCs/>
    </w:rPr>
  </w:style>
  <w:style w:type="paragraph" w:customStyle="1" w:styleId="tbltextleft">
    <w:name w:val="tbl text left"/>
    <w:basedOn w:val="Normal"/>
    <w:rsid w:val="00850834"/>
    <w:pPr>
      <w:spacing w:before="40" w:after="40" w:line="220" w:lineRule="exact"/>
    </w:pPr>
    <w:rPr>
      <w:rFonts w:cs="Arial"/>
    </w:rPr>
  </w:style>
  <w:style w:type="paragraph" w:customStyle="1" w:styleId="tbltextindent1">
    <w:name w:val="tbl text indent1"/>
    <w:basedOn w:val="tbltextleft"/>
    <w:rsid w:val="00850834"/>
    <w:pPr>
      <w:ind w:left="284"/>
    </w:pPr>
  </w:style>
  <w:style w:type="paragraph" w:customStyle="1" w:styleId="tblindent1bullet">
    <w:name w:val="tbl indent1 bullet"/>
    <w:basedOn w:val="tbltextindent1"/>
    <w:rsid w:val="00850834"/>
    <w:pPr>
      <w:numPr>
        <w:numId w:val="8"/>
      </w:numPr>
      <w:tabs>
        <w:tab w:val="clear" w:pos="1004"/>
      </w:tabs>
      <w:spacing w:after="20"/>
      <w:ind w:left="773"/>
    </w:pPr>
  </w:style>
  <w:style w:type="paragraph" w:customStyle="1" w:styleId="sectionhead">
    <w:name w:val="section head"/>
    <w:basedOn w:val="Heading1"/>
    <w:rsid w:val="00850834"/>
    <w:pPr>
      <w:pageBreakBefore w:val="0"/>
      <w:spacing w:before="200" w:after="80" w:line="260" w:lineRule="atLeast"/>
      <w:ind w:left="-108"/>
      <w:outlineLvl w:val="9"/>
    </w:pPr>
    <w:rPr>
      <w:rFonts w:eastAsia="Times New Roman"/>
      <w:color w:val="auto"/>
      <w:sz w:val="26"/>
      <w:szCs w:val="32"/>
      <w:lang w:eastAsia="en-US"/>
    </w:rPr>
  </w:style>
  <w:style w:type="paragraph" w:customStyle="1" w:styleId="headersmall">
    <w:name w:val="header small"/>
    <w:basedOn w:val="Header"/>
    <w:rsid w:val="00850834"/>
    <w:pPr>
      <w:pBdr>
        <w:top w:val="none" w:sz="0" w:space="0" w:color="auto"/>
        <w:bottom w:val="none" w:sz="0" w:space="0" w:color="auto"/>
      </w:pBdr>
      <w:shd w:val="clear" w:color="auto" w:fill="auto"/>
      <w:spacing w:before="40" w:after="120" w:line="260" w:lineRule="atLeast"/>
      <w:ind w:left="720" w:right="720"/>
      <w:jc w:val="center"/>
    </w:pPr>
    <w:rPr>
      <w:rFonts w:eastAsia="Times New Roman" w:cs="Arial"/>
      <w:b/>
      <w:color w:val="auto"/>
      <w:szCs w:val="40"/>
      <w:lang w:eastAsia="en-US"/>
    </w:rPr>
  </w:style>
  <w:style w:type="paragraph" w:customStyle="1" w:styleId="InsertText">
    <w:name w:val="Insert Text"/>
    <w:basedOn w:val="FootnoteText"/>
    <w:rsid w:val="00850834"/>
    <w:pPr>
      <w:spacing w:before="40" w:after="40"/>
    </w:pPr>
    <w:rPr>
      <w:rFonts w:cs="Arial"/>
      <w:bCs/>
      <w:sz w:val="18"/>
      <w:szCs w:val="24"/>
    </w:rPr>
  </w:style>
  <w:style w:type="paragraph" w:customStyle="1" w:styleId="Headingrule">
    <w:name w:val="Heading rule"/>
    <w:basedOn w:val="Heading1"/>
    <w:rsid w:val="00850834"/>
    <w:pPr>
      <w:pageBreakBefore w:val="0"/>
      <w:pBdr>
        <w:bottom w:val="single" w:sz="4" w:space="4" w:color="auto"/>
      </w:pBdr>
      <w:spacing w:before="160" w:after="240" w:line="260" w:lineRule="atLeast"/>
    </w:pPr>
    <w:rPr>
      <w:rFonts w:eastAsia="Times New Roman"/>
      <w:bCs w:val="0"/>
      <w:color w:val="auto"/>
      <w:sz w:val="26"/>
      <w:szCs w:val="32"/>
      <w:lang w:eastAsia="en-US"/>
    </w:rPr>
  </w:style>
  <w:style w:type="paragraph" w:customStyle="1" w:styleId="numberlist">
    <w:name w:val="number list"/>
    <w:basedOn w:val="Normal"/>
    <w:rsid w:val="00850834"/>
    <w:pPr>
      <w:widowControl w:val="0"/>
      <w:spacing w:before="160" w:after="120"/>
      <w:ind w:left="360" w:hanging="360"/>
    </w:pPr>
    <w:rPr>
      <w:rFonts w:cs="Arial"/>
      <w:b/>
      <w:szCs w:val="20"/>
    </w:rPr>
  </w:style>
  <w:style w:type="paragraph" w:customStyle="1" w:styleId="firstheader">
    <w:name w:val="first header"/>
    <w:basedOn w:val="Header"/>
    <w:rsid w:val="00850834"/>
    <w:pPr>
      <w:pBdr>
        <w:top w:val="none" w:sz="0" w:space="0" w:color="auto"/>
        <w:bottom w:val="none" w:sz="0" w:space="0" w:color="auto"/>
      </w:pBdr>
      <w:shd w:val="clear" w:color="auto" w:fill="auto"/>
      <w:spacing w:before="100" w:after="60" w:line="260" w:lineRule="atLeast"/>
      <w:ind w:left="153"/>
    </w:pPr>
    <w:rPr>
      <w:rFonts w:eastAsia="Times New Roman" w:cs="Arial"/>
      <w:color w:val="auto"/>
      <w:sz w:val="30"/>
      <w:szCs w:val="40"/>
      <w:lang w:eastAsia="en-US"/>
    </w:rPr>
  </w:style>
  <w:style w:type="character" w:customStyle="1" w:styleId="CharChar5">
    <w:name w:val="Char Char5"/>
    <w:basedOn w:val="DefaultParagraphFont"/>
    <w:rsid w:val="00850834"/>
    <w:rPr>
      <w:rFonts w:ascii="Arial" w:eastAsia="MS Mincho" w:hAnsi="Arial" w:cs="Arial"/>
      <w:b/>
      <w:bCs/>
      <w:color w:val="DB0029"/>
      <w:kern w:val="32"/>
      <w:sz w:val="24"/>
      <w:szCs w:val="24"/>
      <w:lang w:val="en-US" w:eastAsia="ja-JP" w:bidi="ar-SA"/>
    </w:rPr>
  </w:style>
  <w:style w:type="character" w:customStyle="1" w:styleId="TableHeadingBlackChar">
    <w:name w:val="Table Heading Black Char"/>
    <w:basedOn w:val="DefaultParagraphFont"/>
    <w:rsid w:val="00850834"/>
    <w:rPr>
      <w:rFonts w:ascii="Tahoma" w:hAnsi="Tahoma"/>
      <w:b/>
      <w:sz w:val="18"/>
      <w:szCs w:val="24"/>
      <w:lang w:val="en-US" w:eastAsia="en-US" w:bidi="ar-SA"/>
    </w:rPr>
  </w:style>
  <w:style w:type="paragraph" w:customStyle="1" w:styleId="GradesBlack">
    <w:name w:val="Grades Black"/>
    <w:basedOn w:val="Normal"/>
    <w:rsid w:val="008C5298"/>
    <w:pPr>
      <w:jc w:val="center"/>
    </w:pPr>
    <w:rPr>
      <w:b/>
      <w:sz w:val="40"/>
      <w:szCs w:val="28"/>
    </w:rPr>
  </w:style>
  <w:style w:type="paragraph" w:customStyle="1" w:styleId="GradesBlue">
    <w:name w:val="Grades Blue"/>
    <w:basedOn w:val="GradesBlack"/>
    <w:rsid w:val="008C5298"/>
    <w:rPr>
      <w:color w:val="0000FF"/>
    </w:rPr>
  </w:style>
  <w:style w:type="numbering" w:customStyle="1" w:styleId="StyleBulletedIdent1">
    <w:name w:val="Style Bulleted Ident1"/>
    <w:basedOn w:val="NoList"/>
    <w:rsid w:val="00447AE8"/>
    <w:pPr>
      <w:numPr>
        <w:numId w:val="9"/>
      </w:numPr>
    </w:pPr>
  </w:style>
  <w:style w:type="paragraph" w:styleId="PlainText">
    <w:name w:val="Plain Text"/>
    <w:basedOn w:val="Normal"/>
    <w:link w:val="PlainTextChar"/>
    <w:uiPriority w:val="99"/>
    <w:unhideWhenUsed/>
    <w:rsid w:val="009468A5"/>
    <w:rPr>
      <w:rFonts w:ascii="Consolas" w:eastAsia="Calibri" w:hAnsi="Consolas"/>
      <w:sz w:val="21"/>
      <w:szCs w:val="21"/>
    </w:rPr>
  </w:style>
  <w:style w:type="character" w:customStyle="1" w:styleId="PlainTextChar">
    <w:name w:val="Plain Text Char"/>
    <w:basedOn w:val="DefaultParagraphFont"/>
    <w:link w:val="PlainText"/>
    <w:uiPriority w:val="99"/>
    <w:rsid w:val="009468A5"/>
    <w:rPr>
      <w:rFonts w:ascii="Consolas" w:eastAsia="Calibri" w:hAnsi="Consolas" w:cs="Times New Roman"/>
      <w:sz w:val="21"/>
      <w:szCs w:val="21"/>
    </w:rPr>
  </w:style>
  <w:style w:type="paragraph" w:customStyle="1" w:styleId="ColorfulList-Accent11">
    <w:name w:val="Colorful List - Accent 11"/>
    <w:basedOn w:val="Normal"/>
    <w:uiPriority w:val="99"/>
    <w:qFormat/>
    <w:rsid w:val="00DD39FE"/>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88676A"/>
    <w:pPr>
      <w:spacing w:before="100" w:beforeAutospacing="1" w:after="100" w:afterAutospacing="1"/>
    </w:pPr>
    <w:rPr>
      <w:rFonts w:ascii="Times" w:hAnsi="Times"/>
      <w:sz w:val="20"/>
      <w:szCs w:val="20"/>
    </w:rPr>
  </w:style>
  <w:style w:type="character" w:customStyle="1" w:styleId="itxtrst">
    <w:name w:val="itxtrst"/>
    <w:basedOn w:val="DefaultParagraphFont"/>
    <w:rsid w:val="0088676A"/>
  </w:style>
  <w:style w:type="paragraph" w:styleId="NoSpacing">
    <w:name w:val="No Spacing"/>
    <w:link w:val="NoSpacingChar"/>
    <w:uiPriority w:val="1"/>
    <w:qFormat/>
    <w:rsid w:val="00E3573C"/>
    <w:rPr>
      <w:rFonts w:ascii="Arial" w:hAnsi="Arial"/>
      <w:sz w:val="22"/>
      <w:szCs w:val="24"/>
    </w:rPr>
  </w:style>
  <w:style w:type="character" w:customStyle="1" w:styleId="NoSpacingChar">
    <w:name w:val="No Spacing Char"/>
    <w:basedOn w:val="DefaultParagraphFont"/>
    <w:link w:val="NoSpacing"/>
    <w:uiPriority w:val="1"/>
    <w:rsid w:val="00E3573C"/>
    <w:rPr>
      <w:rFonts w:ascii="Arial" w:hAnsi="Arial"/>
      <w:sz w:val="22"/>
      <w:szCs w:val="24"/>
    </w:rPr>
  </w:style>
  <w:style w:type="paragraph" w:styleId="TOCHeading">
    <w:name w:val="TOC Heading"/>
    <w:basedOn w:val="Heading1"/>
    <w:next w:val="Normal"/>
    <w:uiPriority w:val="39"/>
    <w:unhideWhenUsed/>
    <w:qFormat/>
    <w:rsid w:val="00A77820"/>
    <w:pPr>
      <w:keepLines/>
      <w:pageBreakBefore w:val="0"/>
      <w:numPr>
        <w:numId w:val="0"/>
      </w:numPr>
      <w:spacing w:before="480" w:line="276" w:lineRule="auto"/>
      <w:outlineLvl w:val="9"/>
    </w:pPr>
    <w:rPr>
      <w:rFonts w:asciiTheme="majorHAnsi" w:eastAsiaTheme="majorEastAsia" w:hAnsiTheme="majorHAnsi" w:cstheme="majorBidi"/>
      <w:caps w:val="0"/>
      <w:color w:val="365F91" w:themeColor="accent1" w:themeShade="BF"/>
      <w:kern w:val="0"/>
    </w:rPr>
  </w:style>
  <w:style w:type="character" w:customStyle="1" w:styleId="BalloonTextChar">
    <w:name w:val="Balloon Text Char"/>
    <w:basedOn w:val="DefaultParagraphFont"/>
    <w:link w:val="BalloonText"/>
    <w:uiPriority w:val="99"/>
    <w:semiHidden/>
    <w:rsid w:val="006B2181"/>
    <w:rPr>
      <w:rFonts w:cs="Tahoma"/>
      <w:sz w:val="16"/>
      <w:szCs w:val="16"/>
    </w:rPr>
  </w:style>
  <w:style w:type="character" w:customStyle="1" w:styleId="HeaderChar">
    <w:name w:val="Header Char"/>
    <w:basedOn w:val="DefaultParagraphFont"/>
    <w:link w:val="Header"/>
    <w:uiPriority w:val="99"/>
    <w:rsid w:val="006B2181"/>
    <w:rPr>
      <w:rFonts w:eastAsia="MS Mincho"/>
      <w:color w:val="FFFFFF"/>
      <w:sz w:val="16"/>
      <w:szCs w:val="24"/>
      <w:shd w:val="clear" w:color="auto" w:fill="808080"/>
      <w:lang w:eastAsia="ja-JP"/>
    </w:rPr>
  </w:style>
  <w:style w:type="character" w:customStyle="1" w:styleId="Heading5Char">
    <w:name w:val="Heading 5 Char"/>
    <w:basedOn w:val="DefaultParagraphFont"/>
    <w:link w:val="Heading5"/>
    <w:uiPriority w:val="9"/>
    <w:rsid w:val="006B2181"/>
    <w:rPr>
      <w:rFonts w:eastAsia="MS Mincho" w:cs="Arial"/>
      <w:b/>
      <w:sz w:val="18"/>
      <w:szCs w:val="18"/>
      <w:lang w:eastAsia="ja-JP"/>
    </w:rPr>
  </w:style>
  <w:style w:type="character" w:customStyle="1" w:styleId="Heading7Char">
    <w:name w:val="Heading 7 Char"/>
    <w:basedOn w:val="DefaultParagraphFont"/>
    <w:link w:val="Heading7"/>
    <w:uiPriority w:val="9"/>
    <w:rsid w:val="006B2181"/>
    <w:rPr>
      <w:b/>
      <w:color w:val="DB0029"/>
      <w:spacing w:val="150"/>
      <w:sz w:val="22"/>
      <w:szCs w:val="15"/>
    </w:rPr>
  </w:style>
  <w:style w:type="character" w:customStyle="1" w:styleId="Heading9Char">
    <w:name w:val="Heading 9 Char"/>
    <w:basedOn w:val="DefaultParagraphFont"/>
    <w:link w:val="Heading9"/>
    <w:uiPriority w:val="9"/>
    <w:rsid w:val="006B2181"/>
    <w:rPr>
      <w:sz w:val="22"/>
      <w:szCs w:val="24"/>
    </w:rPr>
  </w:style>
  <w:style w:type="character" w:styleId="Strong">
    <w:name w:val="Strong"/>
    <w:basedOn w:val="DefaultParagraphFont"/>
    <w:qFormat/>
    <w:rsid w:val="007D572D"/>
    <w:rPr>
      <w:b/>
      <w:bCs/>
    </w:rPr>
  </w:style>
  <w:style w:type="paragraph" w:styleId="EndnoteText">
    <w:name w:val="endnote text"/>
    <w:basedOn w:val="Normal"/>
    <w:link w:val="EndnoteTextChar"/>
    <w:rsid w:val="001C7963"/>
    <w:rPr>
      <w:sz w:val="20"/>
      <w:szCs w:val="20"/>
    </w:rPr>
  </w:style>
  <w:style w:type="character" w:customStyle="1" w:styleId="EndnoteTextChar">
    <w:name w:val="Endnote Text Char"/>
    <w:basedOn w:val="DefaultParagraphFont"/>
    <w:link w:val="EndnoteText"/>
    <w:rsid w:val="001C7963"/>
  </w:style>
  <w:style w:type="character" w:styleId="EndnoteReference">
    <w:name w:val="endnote reference"/>
    <w:basedOn w:val="DefaultParagraphFont"/>
    <w:rsid w:val="001C7963"/>
    <w:rPr>
      <w:vertAlign w:val="superscript"/>
    </w:rPr>
  </w:style>
  <w:style w:type="paragraph" w:styleId="Bibliography">
    <w:name w:val="Bibliography"/>
    <w:basedOn w:val="Normal"/>
    <w:next w:val="Normal"/>
    <w:uiPriority w:val="37"/>
    <w:unhideWhenUsed/>
    <w:rsid w:val="005E3C34"/>
  </w:style>
  <w:style w:type="paragraph" w:customStyle="1" w:styleId="TableText0">
    <w:name w:val="TableText"/>
    <w:rsid w:val="006F711E"/>
    <w:pPr>
      <w:spacing w:after="120"/>
    </w:pPr>
    <w:rPr>
      <w:rFonts w:eastAsiaTheme="minorHAnsi"/>
      <w:sz w:val="24"/>
      <w:szCs w:val="22"/>
    </w:rPr>
  </w:style>
  <w:style w:type="paragraph" w:customStyle="1" w:styleId="Tablecaption">
    <w:name w:val="Tablecaption"/>
    <w:qFormat/>
    <w:rsid w:val="0091574B"/>
    <w:pPr>
      <w:spacing w:after="200" w:line="276" w:lineRule="auto"/>
      <w:jc w:val="center"/>
    </w:pPr>
    <w:rPr>
      <w:rFonts w:eastAsiaTheme="minorHAnsi"/>
      <w:sz w:val="24"/>
      <w:szCs w:val="22"/>
    </w:rPr>
  </w:style>
  <w:style w:type="numbering" w:customStyle="1" w:styleId="NoList1">
    <w:name w:val="No List1"/>
    <w:next w:val="NoList"/>
    <w:uiPriority w:val="99"/>
    <w:semiHidden/>
    <w:unhideWhenUsed/>
    <w:rsid w:val="00DC2BB2"/>
  </w:style>
  <w:style w:type="paragraph" w:customStyle="1" w:styleId="AllCapsHeading">
    <w:name w:val="All Caps Heading"/>
    <w:basedOn w:val="Normal"/>
    <w:rsid w:val="00DC2BB2"/>
    <w:pPr>
      <w:jc w:val="left"/>
    </w:pPr>
    <w:rPr>
      <w:rFonts w:ascii="Tahoma" w:hAnsi="Tahoma"/>
      <w:b/>
      <w:caps/>
      <w:color w:val="808080"/>
      <w:spacing w:val="4"/>
      <w:sz w:val="14"/>
      <w:szCs w:val="16"/>
    </w:rPr>
  </w:style>
  <w:style w:type="paragraph" w:styleId="Revision">
    <w:name w:val="Revision"/>
    <w:hidden/>
    <w:uiPriority w:val="99"/>
    <w:semiHidden/>
    <w:rsid w:val="0009212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uiPriority="10" w:qFormat="1"/>
    <w:lsdException w:name="Hyperlink" w:uiPriority="99"/>
    <w:lsdException w:name="Strong" w:qFormat="1"/>
    <w:lsdException w:name="Emphasis" w:uiPriority="20" w:qFormat="1"/>
    <w:lsdException w:name="Plain Text" w:uiPriority="99"/>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4D5F"/>
    <w:pPr>
      <w:jc w:val="both"/>
    </w:pPr>
    <w:rPr>
      <w:sz w:val="24"/>
      <w:szCs w:val="24"/>
    </w:rPr>
  </w:style>
  <w:style w:type="paragraph" w:styleId="Heading1">
    <w:name w:val="heading 1"/>
    <w:basedOn w:val="Normal"/>
    <w:next w:val="Normal"/>
    <w:link w:val="Heading1Char"/>
    <w:uiPriority w:val="9"/>
    <w:qFormat/>
    <w:rsid w:val="00606114"/>
    <w:pPr>
      <w:keepNext/>
      <w:pageBreakBefore/>
      <w:numPr>
        <w:numId w:val="10"/>
      </w:numPr>
      <w:outlineLvl w:val="0"/>
    </w:pPr>
    <w:rPr>
      <w:rFonts w:eastAsia="MS Mincho" w:cs="Arial"/>
      <w:b/>
      <w:bCs/>
      <w:caps/>
      <w:color w:val="000000" w:themeColor="text1"/>
      <w:kern w:val="32"/>
      <w:sz w:val="28"/>
      <w:szCs w:val="28"/>
      <w:lang w:eastAsia="ja-JP"/>
    </w:rPr>
  </w:style>
  <w:style w:type="paragraph" w:styleId="Heading2">
    <w:name w:val="heading 2"/>
    <w:basedOn w:val="Normal"/>
    <w:next w:val="Normal"/>
    <w:link w:val="Heading2Char"/>
    <w:uiPriority w:val="9"/>
    <w:qFormat/>
    <w:rsid w:val="00923ED1"/>
    <w:pPr>
      <w:keepNext/>
      <w:numPr>
        <w:ilvl w:val="1"/>
        <w:numId w:val="10"/>
      </w:numPr>
      <w:spacing w:before="240" w:after="60"/>
      <w:ind w:left="576"/>
      <w:outlineLvl w:val="1"/>
    </w:pPr>
    <w:rPr>
      <w:rFonts w:eastAsia="MS Mincho" w:cs="Arial"/>
      <w:b/>
      <w:bCs/>
      <w:iCs/>
      <w:sz w:val="28"/>
      <w:szCs w:val="28"/>
      <w:lang w:eastAsia="ja-JP"/>
    </w:rPr>
  </w:style>
  <w:style w:type="paragraph" w:styleId="Heading3">
    <w:name w:val="heading 3"/>
    <w:basedOn w:val="Normal"/>
    <w:next w:val="Normal"/>
    <w:link w:val="Heading3Char"/>
    <w:uiPriority w:val="9"/>
    <w:qFormat/>
    <w:rsid w:val="00923ED1"/>
    <w:pPr>
      <w:keepNext/>
      <w:numPr>
        <w:ilvl w:val="2"/>
        <w:numId w:val="10"/>
      </w:numPr>
      <w:spacing w:before="240" w:after="60"/>
      <w:outlineLvl w:val="2"/>
    </w:pPr>
    <w:rPr>
      <w:rFonts w:eastAsia="MS Mincho" w:cs="Arial"/>
      <w:b/>
      <w:bCs/>
      <w:szCs w:val="26"/>
      <w:lang w:eastAsia="ja-JP"/>
    </w:rPr>
  </w:style>
  <w:style w:type="paragraph" w:styleId="Heading4">
    <w:name w:val="heading 4"/>
    <w:basedOn w:val="Normal"/>
    <w:next w:val="Normal"/>
    <w:link w:val="Heading4Char"/>
    <w:uiPriority w:val="9"/>
    <w:qFormat/>
    <w:rsid w:val="00C44E8B"/>
    <w:pPr>
      <w:keepNext/>
      <w:numPr>
        <w:ilvl w:val="3"/>
        <w:numId w:val="10"/>
      </w:numPr>
      <w:outlineLvl w:val="3"/>
    </w:pPr>
    <w:rPr>
      <w:rFonts w:cs="Arial"/>
      <w:b/>
      <w:szCs w:val="20"/>
    </w:rPr>
  </w:style>
  <w:style w:type="paragraph" w:styleId="Heading5">
    <w:name w:val="heading 5"/>
    <w:basedOn w:val="Normal"/>
    <w:next w:val="Normal"/>
    <w:link w:val="Heading5Char"/>
    <w:uiPriority w:val="9"/>
    <w:qFormat/>
    <w:rsid w:val="00C44E8B"/>
    <w:pPr>
      <w:keepNext/>
      <w:numPr>
        <w:ilvl w:val="4"/>
        <w:numId w:val="10"/>
      </w:numPr>
      <w:outlineLvl w:val="4"/>
    </w:pPr>
    <w:rPr>
      <w:rFonts w:eastAsia="MS Mincho" w:cs="Arial"/>
      <w:b/>
      <w:sz w:val="18"/>
      <w:szCs w:val="18"/>
      <w:lang w:eastAsia="ja-JP"/>
    </w:rPr>
  </w:style>
  <w:style w:type="paragraph" w:styleId="Heading6">
    <w:name w:val="heading 6"/>
    <w:basedOn w:val="Normal"/>
    <w:next w:val="Normal"/>
    <w:link w:val="Heading6Char"/>
    <w:uiPriority w:val="9"/>
    <w:qFormat/>
    <w:rsid w:val="00C44E8B"/>
    <w:pPr>
      <w:numPr>
        <w:ilvl w:val="5"/>
        <w:numId w:val="10"/>
      </w:numPr>
      <w:outlineLvl w:val="5"/>
    </w:pPr>
    <w:rPr>
      <w:b/>
      <w:bCs/>
      <w:color w:val="000000"/>
      <w:sz w:val="18"/>
      <w:szCs w:val="22"/>
    </w:rPr>
  </w:style>
  <w:style w:type="paragraph" w:styleId="Heading7">
    <w:name w:val="heading 7"/>
    <w:basedOn w:val="Normal"/>
    <w:next w:val="Normal"/>
    <w:link w:val="Heading7Char"/>
    <w:uiPriority w:val="9"/>
    <w:qFormat/>
    <w:rsid w:val="00C44E8B"/>
    <w:pPr>
      <w:keepNext/>
      <w:keepLines/>
      <w:numPr>
        <w:ilvl w:val="6"/>
        <w:numId w:val="10"/>
      </w:numPr>
      <w:spacing w:before="100" w:beforeAutospacing="1" w:after="260" w:line="260" w:lineRule="exact"/>
      <w:outlineLvl w:val="6"/>
    </w:pPr>
    <w:rPr>
      <w:b/>
      <w:color w:val="DB0029"/>
      <w:spacing w:val="150"/>
      <w:szCs w:val="15"/>
    </w:rPr>
  </w:style>
  <w:style w:type="paragraph" w:styleId="Heading8">
    <w:name w:val="heading 8"/>
    <w:basedOn w:val="Normal"/>
    <w:next w:val="Normal"/>
    <w:link w:val="Heading8Char"/>
    <w:uiPriority w:val="9"/>
    <w:qFormat/>
    <w:rsid w:val="00C44E8B"/>
    <w:pPr>
      <w:keepNext/>
      <w:keepLines/>
      <w:numPr>
        <w:ilvl w:val="7"/>
        <w:numId w:val="10"/>
      </w:numPr>
      <w:spacing w:before="100" w:beforeAutospacing="1" w:after="100" w:afterAutospacing="1"/>
      <w:outlineLvl w:val="7"/>
    </w:pPr>
    <w:rPr>
      <w:b/>
    </w:rPr>
  </w:style>
  <w:style w:type="paragraph" w:styleId="Heading9">
    <w:name w:val="heading 9"/>
    <w:basedOn w:val="Normal"/>
    <w:next w:val="Normal"/>
    <w:link w:val="Heading9Char"/>
    <w:uiPriority w:val="9"/>
    <w:qFormat/>
    <w:rsid w:val="00C44E8B"/>
    <w:pPr>
      <w:keepNext/>
      <w:keepLines/>
      <w:numPr>
        <w:ilvl w:val="8"/>
        <w:numId w:val="10"/>
      </w:numPr>
      <w:spacing w:before="100" w:beforeAutospacing="1" w:after="260" w:line="260" w:lineRule="exac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A71A1"/>
    <w:rPr>
      <w:rFonts w:ascii="Tahoma" w:hAnsi="Tahoma" w:cs="Tahoma" w:hint="default"/>
      <w:color w:val="0000FF"/>
      <w:sz w:val="20"/>
      <w:szCs w:val="20"/>
      <w:u w:val="single"/>
      <w:lang w:val="en-US" w:eastAsia="en-US" w:bidi="ar-SA"/>
    </w:rPr>
  </w:style>
  <w:style w:type="character" w:styleId="FollowedHyperlink">
    <w:name w:val="FollowedHyperlink"/>
    <w:basedOn w:val="DefaultParagraphFont"/>
    <w:rsid w:val="009A71A1"/>
    <w:rPr>
      <w:rFonts w:ascii="Tahoma" w:hAnsi="Tahoma" w:cs="Tahoma" w:hint="default"/>
      <w:color w:val="800080"/>
      <w:szCs w:val="24"/>
      <w:u w:val="single"/>
      <w:lang w:val="en-US" w:eastAsia="en-US" w:bidi="ar-SA"/>
    </w:rPr>
  </w:style>
  <w:style w:type="character" w:customStyle="1" w:styleId="Heading1Char">
    <w:name w:val="Heading 1 Char"/>
    <w:basedOn w:val="DefaultParagraphFont"/>
    <w:link w:val="Heading1"/>
    <w:uiPriority w:val="9"/>
    <w:locked/>
    <w:rsid w:val="00606114"/>
    <w:rPr>
      <w:rFonts w:eastAsia="MS Mincho" w:cs="Arial"/>
      <w:b/>
      <w:bCs/>
      <w:caps/>
      <w:color w:val="000000" w:themeColor="text1"/>
      <w:kern w:val="32"/>
      <w:sz w:val="28"/>
      <w:szCs w:val="28"/>
      <w:lang w:eastAsia="ja-JP"/>
    </w:rPr>
  </w:style>
  <w:style w:type="character" w:customStyle="1" w:styleId="Heading3Char">
    <w:name w:val="Heading 3 Char"/>
    <w:basedOn w:val="DefaultParagraphFont"/>
    <w:link w:val="Heading3"/>
    <w:uiPriority w:val="9"/>
    <w:locked/>
    <w:rsid w:val="00923ED1"/>
    <w:rPr>
      <w:rFonts w:ascii="Arial" w:eastAsia="MS Mincho" w:hAnsi="Arial" w:cs="Arial"/>
      <w:b/>
      <w:bCs/>
      <w:sz w:val="24"/>
      <w:szCs w:val="26"/>
      <w:lang w:eastAsia="ja-JP"/>
    </w:rPr>
  </w:style>
  <w:style w:type="character" w:customStyle="1" w:styleId="Heading4Char">
    <w:name w:val="Heading 4 Char"/>
    <w:basedOn w:val="DefaultParagraphFont"/>
    <w:link w:val="Heading4"/>
    <w:uiPriority w:val="9"/>
    <w:locked/>
    <w:rsid w:val="00C44E8B"/>
    <w:rPr>
      <w:rFonts w:ascii="Arial" w:hAnsi="Arial" w:cs="Arial"/>
      <w:b/>
      <w:sz w:val="22"/>
    </w:rPr>
  </w:style>
  <w:style w:type="character" w:customStyle="1" w:styleId="Heading6Char">
    <w:name w:val="Heading 6 Char"/>
    <w:basedOn w:val="DefaultParagraphFont"/>
    <w:link w:val="Heading6"/>
    <w:uiPriority w:val="9"/>
    <w:locked/>
    <w:rsid w:val="00C44E8B"/>
    <w:rPr>
      <w:rFonts w:ascii="Arial" w:hAnsi="Arial"/>
      <w:b/>
      <w:bCs/>
      <w:color w:val="000000"/>
      <w:sz w:val="18"/>
      <w:szCs w:val="22"/>
    </w:rPr>
  </w:style>
  <w:style w:type="character" w:customStyle="1" w:styleId="Heading8Char">
    <w:name w:val="Heading 8 Char"/>
    <w:basedOn w:val="DefaultParagraphFont"/>
    <w:link w:val="Heading8"/>
    <w:uiPriority w:val="9"/>
    <w:locked/>
    <w:rsid w:val="00C44E8B"/>
    <w:rPr>
      <w:rFonts w:ascii="Arial" w:hAnsi="Arial"/>
      <w:b/>
      <w:sz w:val="22"/>
      <w:szCs w:val="24"/>
    </w:rPr>
  </w:style>
  <w:style w:type="paragraph" w:styleId="TOC1">
    <w:name w:val="toc 1"/>
    <w:basedOn w:val="Normal"/>
    <w:next w:val="Normal"/>
    <w:autoRedefine/>
    <w:uiPriority w:val="39"/>
    <w:qFormat/>
    <w:rsid w:val="00494D5F"/>
    <w:pPr>
      <w:tabs>
        <w:tab w:val="left" w:pos="480"/>
        <w:tab w:val="left" w:leader="dot" w:pos="7920"/>
      </w:tabs>
      <w:spacing w:after="120"/>
    </w:pPr>
    <w:rPr>
      <w:rFonts w:eastAsia="MS Mincho"/>
      <w:noProof/>
      <w:lang w:eastAsia="ja-JP"/>
    </w:rPr>
  </w:style>
  <w:style w:type="paragraph" w:styleId="TOC2">
    <w:name w:val="toc 2"/>
    <w:basedOn w:val="Normal"/>
    <w:next w:val="Normal"/>
    <w:autoRedefine/>
    <w:uiPriority w:val="39"/>
    <w:qFormat/>
    <w:rsid w:val="00826671"/>
    <w:pPr>
      <w:tabs>
        <w:tab w:val="left" w:leader="dot" w:pos="7920"/>
      </w:tabs>
      <w:spacing w:after="120"/>
      <w:ind w:left="245"/>
    </w:pPr>
    <w:rPr>
      <w:rFonts w:eastAsia="MS Mincho"/>
      <w:lang w:eastAsia="ja-JP"/>
    </w:rPr>
  </w:style>
  <w:style w:type="paragraph" w:styleId="TOC3">
    <w:name w:val="toc 3"/>
    <w:basedOn w:val="Normal"/>
    <w:next w:val="Normal"/>
    <w:uiPriority w:val="39"/>
    <w:qFormat/>
    <w:rsid w:val="00826671"/>
    <w:pPr>
      <w:tabs>
        <w:tab w:val="left" w:leader="dot" w:pos="7920"/>
      </w:tabs>
      <w:ind w:left="480"/>
    </w:pPr>
  </w:style>
  <w:style w:type="paragraph" w:styleId="TOC4">
    <w:name w:val="toc 4"/>
    <w:basedOn w:val="Normal"/>
    <w:next w:val="Normal"/>
    <w:autoRedefine/>
    <w:uiPriority w:val="39"/>
    <w:rsid w:val="00826671"/>
    <w:pPr>
      <w:numPr>
        <w:numId w:val="1"/>
      </w:numPr>
      <w:tabs>
        <w:tab w:val="clear" w:pos="1440"/>
        <w:tab w:val="left" w:leader="dot" w:pos="7920"/>
      </w:tabs>
      <w:ind w:left="720"/>
    </w:pPr>
    <w:rPr>
      <w:rFonts w:eastAsia="MS Mincho"/>
      <w:color w:val="0000FF"/>
      <w:u w:val="single"/>
      <w:lang w:eastAsia="ja-JP"/>
    </w:rPr>
  </w:style>
  <w:style w:type="paragraph" w:styleId="TOC5">
    <w:name w:val="toc 5"/>
    <w:basedOn w:val="Normal"/>
    <w:next w:val="Normal"/>
    <w:autoRedefine/>
    <w:uiPriority w:val="39"/>
    <w:rsid w:val="009A71A1"/>
    <w:pPr>
      <w:ind w:left="960"/>
    </w:pPr>
  </w:style>
  <w:style w:type="paragraph" w:styleId="TOC6">
    <w:name w:val="toc 6"/>
    <w:basedOn w:val="Normal"/>
    <w:next w:val="Normal"/>
    <w:autoRedefine/>
    <w:uiPriority w:val="39"/>
    <w:rsid w:val="009A71A1"/>
    <w:pPr>
      <w:ind w:left="1200"/>
    </w:pPr>
  </w:style>
  <w:style w:type="paragraph" w:styleId="TOC7">
    <w:name w:val="toc 7"/>
    <w:basedOn w:val="Normal"/>
    <w:next w:val="Normal"/>
    <w:autoRedefine/>
    <w:uiPriority w:val="39"/>
    <w:rsid w:val="009A71A1"/>
    <w:pPr>
      <w:ind w:left="1440"/>
    </w:pPr>
  </w:style>
  <w:style w:type="paragraph" w:styleId="TOC8">
    <w:name w:val="toc 8"/>
    <w:basedOn w:val="Normal"/>
    <w:next w:val="Normal"/>
    <w:autoRedefine/>
    <w:uiPriority w:val="39"/>
    <w:rsid w:val="009A71A1"/>
    <w:pPr>
      <w:ind w:left="1680"/>
    </w:pPr>
  </w:style>
  <w:style w:type="paragraph" w:styleId="TOC9">
    <w:name w:val="toc 9"/>
    <w:basedOn w:val="Normal"/>
    <w:next w:val="Normal"/>
    <w:autoRedefine/>
    <w:uiPriority w:val="39"/>
    <w:rsid w:val="009A71A1"/>
    <w:pPr>
      <w:ind w:left="1920"/>
    </w:pPr>
  </w:style>
  <w:style w:type="paragraph" w:styleId="CommentText">
    <w:name w:val="annotation text"/>
    <w:basedOn w:val="Normal"/>
    <w:semiHidden/>
    <w:rsid w:val="009A71A1"/>
    <w:rPr>
      <w:rFonts w:eastAsia="MS Mincho"/>
      <w:szCs w:val="20"/>
      <w:lang w:eastAsia="ja-JP"/>
    </w:rPr>
  </w:style>
  <w:style w:type="paragraph" w:styleId="Header">
    <w:name w:val="header"/>
    <w:basedOn w:val="Normal"/>
    <w:link w:val="HeaderChar"/>
    <w:uiPriority w:val="99"/>
    <w:rsid w:val="00A83DAC"/>
    <w:pPr>
      <w:pBdr>
        <w:top w:val="single" w:sz="4" w:space="1" w:color="DB0029"/>
        <w:bottom w:val="single" w:sz="4" w:space="1" w:color="DB0029"/>
      </w:pBdr>
      <w:shd w:val="clear" w:color="auto" w:fill="808080"/>
      <w:tabs>
        <w:tab w:val="center" w:pos="4320"/>
        <w:tab w:val="right" w:pos="8640"/>
      </w:tabs>
    </w:pPr>
    <w:rPr>
      <w:rFonts w:eastAsia="MS Mincho"/>
      <w:color w:val="FFFFFF"/>
      <w:sz w:val="16"/>
      <w:lang w:eastAsia="ja-JP"/>
    </w:rPr>
  </w:style>
  <w:style w:type="paragraph" w:styleId="Footer">
    <w:name w:val="footer"/>
    <w:basedOn w:val="Normal"/>
    <w:link w:val="FooterChar"/>
    <w:uiPriority w:val="99"/>
    <w:rsid w:val="009A71A1"/>
    <w:pPr>
      <w:tabs>
        <w:tab w:val="center" w:pos="4320"/>
        <w:tab w:val="right" w:pos="8640"/>
      </w:tabs>
    </w:pPr>
  </w:style>
  <w:style w:type="paragraph" w:styleId="Caption">
    <w:name w:val="caption"/>
    <w:basedOn w:val="Normal"/>
    <w:next w:val="Normal"/>
    <w:qFormat/>
    <w:rsid w:val="00F90DEC"/>
    <w:pPr>
      <w:jc w:val="center"/>
    </w:pPr>
    <w:rPr>
      <w:b/>
      <w:bCs/>
      <w:lang w:eastAsia="ja-JP"/>
    </w:rPr>
  </w:style>
  <w:style w:type="paragraph" w:styleId="TableofFigures">
    <w:name w:val="table of figures"/>
    <w:basedOn w:val="Normal"/>
    <w:next w:val="Normal"/>
    <w:uiPriority w:val="99"/>
    <w:rsid w:val="009A71A1"/>
    <w:pPr>
      <w:tabs>
        <w:tab w:val="left" w:leader="dot" w:pos="7920"/>
      </w:tabs>
      <w:spacing w:after="120"/>
    </w:pPr>
  </w:style>
  <w:style w:type="paragraph" w:styleId="DocumentMap">
    <w:name w:val="Document Map"/>
    <w:basedOn w:val="Normal"/>
    <w:semiHidden/>
    <w:rsid w:val="009A71A1"/>
    <w:pPr>
      <w:shd w:val="clear" w:color="auto" w:fill="000080"/>
    </w:pPr>
    <w:rPr>
      <w:rFonts w:cs="Tahoma"/>
      <w:szCs w:val="20"/>
    </w:rPr>
  </w:style>
  <w:style w:type="paragraph" w:styleId="CommentSubject">
    <w:name w:val="annotation subject"/>
    <w:basedOn w:val="CommentText"/>
    <w:next w:val="CommentText"/>
    <w:semiHidden/>
    <w:rsid w:val="009A71A1"/>
    <w:rPr>
      <w:rFonts w:eastAsia="Times New Roman"/>
      <w:b/>
      <w:bCs/>
      <w:lang w:eastAsia="en-US"/>
    </w:rPr>
  </w:style>
  <w:style w:type="paragraph" w:styleId="BalloonText">
    <w:name w:val="Balloon Text"/>
    <w:basedOn w:val="Normal"/>
    <w:link w:val="BalloonTextChar"/>
    <w:uiPriority w:val="99"/>
    <w:semiHidden/>
    <w:rsid w:val="009A71A1"/>
    <w:rPr>
      <w:rFonts w:cs="Tahoma"/>
      <w:sz w:val="16"/>
      <w:szCs w:val="16"/>
    </w:rPr>
  </w:style>
  <w:style w:type="paragraph" w:customStyle="1" w:styleId="TableHeadingBlack">
    <w:name w:val="Table Heading Black"/>
    <w:basedOn w:val="Normal"/>
    <w:next w:val="Normal"/>
    <w:rsid w:val="009A71A1"/>
    <w:rPr>
      <w:b/>
      <w:sz w:val="18"/>
    </w:rPr>
  </w:style>
  <w:style w:type="paragraph" w:customStyle="1" w:styleId="TableHeadingWhite">
    <w:name w:val="Table Heading White"/>
    <w:basedOn w:val="Normal"/>
    <w:next w:val="Normal"/>
    <w:rsid w:val="009A71A1"/>
    <w:rPr>
      <w:b/>
      <w:color w:val="FFFFFF"/>
      <w:sz w:val="18"/>
    </w:rPr>
  </w:style>
  <w:style w:type="character" w:customStyle="1" w:styleId="FooterChar">
    <w:name w:val="Footer Char"/>
    <w:basedOn w:val="DefaultParagraphFont"/>
    <w:link w:val="Footer"/>
    <w:uiPriority w:val="99"/>
    <w:rsid w:val="00135E48"/>
    <w:rPr>
      <w:rFonts w:ascii="Tahoma" w:hAnsi="Tahoma"/>
      <w:szCs w:val="24"/>
    </w:rPr>
  </w:style>
  <w:style w:type="paragraph" w:customStyle="1" w:styleId="CharCharChar">
    <w:name w:val="Char Char Char"/>
    <w:basedOn w:val="Normal"/>
    <w:rsid w:val="006540BB"/>
    <w:pPr>
      <w:spacing w:after="160" w:line="240" w:lineRule="exact"/>
    </w:pPr>
  </w:style>
  <w:style w:type="paragraph" w:customStyle="1" w:styleId="RatingTableText">
    <w:name w:val="Rating Table Text"/>
    <w:basedOn w:val="Normal"/>
    <w:rsid w:val="009A71A1"/>
    <w:rPr>
      <w:rFonts w:eastAsia="Times"/>
      <w:sz w:val="16"/>
      <w:szCs w:val="20"/>
    </w:rPr>
  </w:style>
  <w:style w:type="paragraph" w:customStyle="1" w:styleId="Heading1non-TOC">
    <w:name w:val="Heading 1 non-TOC"/>
    <w:basedOn w:val="Normal"/>
    <w:next w:val="Normal"/>
    <w:rsid w:val="00255B49"/>
    <w:pPr>
      <w:spacing w:before="240" w:after="60"/>
    </w:pPr>
    <w:rPr>
      <w:b/>
      <w:color w:val="DB0029"/>
    </w:rPr>
  </w:style>
  <w:style w:type="character" w:styleId="CommentReference">
    <w:name w:val="annotation reference"/>
    <w:basedOn w:val="DefaultParagraphFont"/>
    <w:semiHidden/>
    <w:rsid w:val="009A71A1"/>
    <w:rPr>
      <w:rFonts w:ascii="Tahoma" w:hAnsi="Tahoma" w:cs="Tahoma" w:hint="default"/>
      <w:sz w:val="16"/>
      <w:szCs w:val="16"/>
      <w:lang w:val="en-US" w:eastAsia="en-US" w:bidi="ar-SA"/>
    </w:rPr>
  </w:style>
  <w:style w:type="paragraph" w:customStyle="1" w:styleId="GradesGreen">
    <w:name w:val="Grades Green"/>
    <w:basedOn w:val="GradesBlack"/>
    <w:next w:val="Normal"/>
    <w:rsid w:val="008C5298"/>
    <w:rPr>
      <w:color w:val="008000"/>
    </w:rPr>
  </w:style>
  <w:style w:type="paragraph" w:customStyle="1" w:styleId="GradesRed">
    <w:name w:val="Grades Red"/>
    <w:basedOn w:val="GradesBlack"/>
    <w:rsid w:val="008C5298"/>
    <w:rPr>
      <w:color w:val="FF0000"/>
    </w:rPr>
  </w:style>
  <w:style w:type="paragraph" w:customStyle="1" w:styleId="GradesGold">
    <w:name w:val="Grades Gold"/>
    <w:basedOn w:val="GradesBlack"/>
    <w:rsid w:val="008C5298"/>
    <w:rPr>
      <w:color w:val="FFCC00"/>
    </w:rPr>
  </w:style>
  <w:style w:type="character" w:customStyle="1" w:styleId="PriorityLow">
    <w:name w:val="Priority Low"/>
    <w:basedOn w:val="DefaultParagraphFont"/>
    <w:rsid w:val="009A71A1"/>
    <w:rPr>
      <w:rFonts w:ascii="Tahoma" w:hAnsi="Tahoma" w:cs="Tahoma" w:hint="default"/>
      <w:b/>
      <w:bCs/>
      <w:szCs w:val="24"/>
      <w:shd w:val="clear" w:color="auto" w:fill="0000FF"/>
      <w:lang w:val="en-US" w:eastAsia="en-US" w:bidi="ar-SA"/>
    </w:rPr>
  </w:style>
  <w:style w:type="character" w:customStyle="1" w:styleId="PriorityMed">
    <w:name w:val="Priority Med"/>
    <w:basedOn w:val="DefaultParagraphFont"/>
    <w:rsid w:val="009A71A1"/>
    <w:rPr>
      <w:rFonts w:ascii="Tahoma" w:hAnsi="Tahoma" w:cs="Tahoma" w:hint="default"/>
      <w:b/>
      <w:bCs/>
      <w:szCs w:val="24"/>
      <w:shd w:val="clear" w:color="auto" w:fill="FFCC00"/>
      <w:lang w:val="en-US" w:eastAsia="en-US" w:bidi="ar-SA"/>
    </w:rPr>
  </w:style>
  <w:style w:type="character" w:customStyle="1" w:styleId="PriorityHigh">
    <w:name w:val="Priority High"/>
    <w:basedOn w:val="DefaultParagraphFont"/>
    <w:rsid w:val="009A71A1"/>
    <w:rPr>
      <w:rFonts w:ascii="Tahoma" w:hAnsi="Tahoma" w:cs="Tahoma" w:hint="default"/>
      <w:b/>
      <w:bCs/>
      <w:color w:val="FFFFFF"/>
      <w:szCs w:val="24"/>
      <w:shd w:val="clear" w:color="auto" w:fill="FF0000"/>
      <w:lang w:val="en-US" w:eastAsia="en-US" w:bidi="ar-SA"/>
    </w:rPr>
  </w:style>
  <w:style w:type="table" w:styleId="TableGrid">
    <w:name w:val="Table Grid"/>
    <w:basedOn w:val="TableNormal"/>
    <w:uiPriority w:val="59"/>
    <w:rsid w:val="009A7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BulletedIcons">
    <w:name w:val="Bulleted Icons"/>
    <w:rsid w:val="009A71A1"/>
    <w:pPr>
      <w:numPr>
        <w:numId w:val="2"/>
      </w:numPr>
    </w:pPr>
  </w:style>
  <w:style w:type="paragraph" w:customStyle="1" w:styleId="Bulleted1">
    <w:name w:val="Bulleted1"/>
    <w:basedOn w:val="Normal"/>
    <w:rsid w:val="00247ADD"/>
    <w:pPr>
      <w:numPr>
        <w:ilvl w:val="1"/>
        <w:numId w:val="3"/>
      </w:numPr>
    </w:pPr>
  </w:style>
  <w:style w:type="paragraph" w:customStyle="1" w:styleId="NormalJustified">
    <w:name w:val="Normal Justified"/>
    <w:basedOn w:val="Normal"/>
    <w:rsid w:val="00247ADD"/>
    <w:rPr>
      <w:rFonts w:eastAsia="Times"/>
      <w:szCs w:val="20"/>
    </w:rPr>
  </w:style>
  <w:style w:type="paragraph" w:customStyle="1" w:styleId="FSNormal">
    <w:name w:val="FS Normal"/>
    <w:basedOn w:val="Normal"/>
    <w:rsid w:val="005310F0"/>
    <w:pPr>
      <w:spacing w:after="160" w:line="240" w:lineRule="exact"/>
    </w:pPr>
  </w:style>
  <w:style w:type="character" w:customStyle="1" w:styleId="CharChar13">
    <w:name w:val="Char Char13"/>
    <w:basedOn w:val="DefaultParagraphFont"/>
    <w:locked/>
    <w:rsid w:val="00796520"/>
    <w:rPr>
      <w:rFonts w:ascii="Arial" w:eastAsia="MS Mincho" w:hAnsi="Arial" w:cs="Arial" w:hint="default"/>
      <w:b/>
      <w:bCs/>
      <w:szCs w:val="26"/>
      <w:lang w:val="en-US" w:eastAsia="ja-JP" w:bidi="ar-SA"/>
    </w:rPr>
  </w:style>
  <w:style w:type="paragraph" w:styleId="ListParagraph">
    <w:name w:val="List Paragraph"/>
    <w:basedOn w:val="Normal"/>
    <w:uiPriority w:val="34"/>
    <w:qFormat/>
    <w:rsid w:val="00B445F5"/>
    <w:pPr>
      <w:ind w:left="720"/>
    </w:pPr>
  </w:style>
  <w:style w:type="character" w:customStyle="1" w:styleId="Heading2Char">
    <w:name w:val="Heading 2 Char"/>
    <w:basedOn w:val="DefaultParagraphFont"/>
    <w:link w:val="Heading2"/>
    <w:uiPriority w:val="9"/>
    <w:rsid w:val="00923ED1"/>
    <w:rPr>
      <w:rFonts w:ascii="Arial" w:eastAsia="MS Mincho" w:hAnsi="Arial" w:cs="Arial"/>
      <w:b/>
      <w:bCs/>
      <w:iCs/>
      <w:sz w:val="28"/>
      <w:szCs w:val="28"/>
      <w:lang w:eastAsia="ja-JP"/>
    </w:rPr>
  </w:style>
  <w:style w:type="paragraph" w:styleId="FootnoteText">
    <w:name w:val="footnote text"/>
    <w:basedOn w:val="Normal"/>
    <w:link w:val="FootnoteTextChar"/>
    <w:rsid w:val="00B445F5"/>
    <w:rPr>
      <w:szCs w:val="20"/>
    </w:rPr>
  </w:style>
  <w:style w:type="character" w:customStyle="1" w:styleId="FootnoteTextChar">
    <w:name w:val="Footnote Text Char"/>
    <w:basedOn w:val="DefaultParagraphFont"/>
    <w:link w:val="FootnoteText"/>
    <w:rsid w:val="00B445F5"/>
    <w:rPr>
      <w:rFonts w:ascii="Tahoma" w:hAnsi="Tahoma"/>
      <w:lang w:val="en-US" w:eastAsia="en-US" w:bidi="ar-SA"/>
    </w:rPr>
  </w:style>
  <w:style w:type="character" w:styleId="FootnoteReference">
    <w:name w:val="footnote reference"/>
    <w:basedOn w:val="DefaultParagraphFont"/>
    <w:rsid w:val="00B445F5"/>
    <w:rPr>
      <w:rFonts w:ascii="Tahoma" w:hAnsi="Tahoma"/>
      <w:szCs w:val="24"/>
      <w:vertAlign w:val="superscript"/>
      <w:lang w:val="en-US" w:eastAsia="en-US" w:bidi="ar-SA"/>
    </w:rPr>
  </w:style>
  <w:style w:type="character" w:customStyle="1" w:styleId="CharChar3">
    <w:name w:val="Char Char3"/>
    <w:basedOn w:val="DefaultParagraphFont"/>
    <w:rsid w:val="00850834"/>
    <w:rPr>
      <w:rFonts w:ascii="Arial" w:eastAsia="MS Mincho" w:hAnsi="Arial" w:cs="Arial"/>
      <w:b/>
      <w:bCs/>
      <w:szCs w:val="26"/>
      <w:lang w:val="en-US" w:eastAsia="ja-JP" w:bidi="ar-SA"/>
    </w:rPr>
  </w:style>
  <w:style w:type="character" w:customStyle="1" w:styleId="CharChar2">
    <w:name w:val="Char Char2"/>
    <w:basedOn w:val="DefaultParagraphFont"/>
    <w:rsid w:val="00850834"/>
    <w:rPr>
      <w:rFonts w:ascii="Tahoma" w:hAnsi="Tahoma" w:cs="Arial"/>
      <w:b/>
      <w:lang w:val="en-US" w:eastAsia="en-US" w:bidi="ar-SA"/>
    </w:rPr>
  </w:style>
  <w:style w:type="character" w:customStyle="1" w:styleId="CharChar1">
    <w:name w:val="Char Char1"/>
    <w:basedOn w:val="DefaultParagraphFont"/>
    <w:rsid w:val="00850834"/>
    <w:rPr>
      <w:rFonts w:ascii="Tahoma" w:hAnsi="Tahoma"/>
      <w:b/>
      <w:bCs/>
      <w:color w:val="000000"/>
      <w:sz w:val="18"/>
      <w:szCs w:val="22"/>
      <w:lang w:val="en-US" w:eastAsia="en-US" w:bidi="ar-SA"/>
    </w:rPr>
  </w:style>
  <w:style w:type="character" w:customStyle="1" w:styleId="CharChar">
    <w:name w:val="Char Char"/>
    <w:basedOn w:val="DefaultParagraphFont"/>
    <w:rsid w:val="00850834"/>
    <w:rPr>
      <w:rFonts w:ascii="Tahoma" w:eastAsia="MS Mincho" w:hAnsi="Tahoma" w:cs="Tahoma"/>
      <w:b/>
      <w:bCs/>
      <w:szCs w:val="24"/>
      <w:lang w:val="en-US" w:eastAsia="ja-JP" w:bidi="ar-SA"/>
    </w:rPr>
  </w:style>
  <w:style w:type="paragraph" w:customStyle="1" w:styleId="Heading9Bold">
    <w:name w:val="Heading 9 + Bold"/>
    <w:basedOn w:val="Heading9"/>
    <w:rsid w:val="00850834"/>
    <w:rPr>
      <w:b/>
    </w:rPr>
  </w:style>
  <w:style w:type="character" w:customStyle="1" w:styleId="CharChar4">
    <w:name w:val="Char Char4"/>
    <w:basedOn w:val="DefaultParagraphFont"/>
    <w:rsid w:val="00850834"/>
    <w:rPr>
      <w:rFonts w:ascii="Arial" w:eastAsia="MS Mincho" w:hAnsi="Arial" w:cs="Arial"/>
      <w:b/>
      <w:bCs/>
      <w:color w:val="DB0029"/>
      <w:kern w:val="32"/>
      <w:sz w:val="24"/>
      <w:szCs w:val="24"/>
      <w:lang w:val="en-US" w:eastAsia="ja-JP" w:bidi="ar-SA"/>
    </w:rPr>
  </w:style>
  <w:style w:type="paragraph" w:styleId="BodyText">
    <w:name w:val="Body Text"/>
    <w:aliases w:val="Text"/>
    <w:basedOn w:val="Normal"/>
    <w:link w:val="BodyTextChar"/>
    <w:rsid w:val="00850834"/>
    <w:pPr>
      <w:spacing w:before="60" w:after="60"/>
    </w:pPr>
    <w:rPr>
      <w:rFonts w:cs="Arial"/>
      <w:bCs/>
    </w:rPr>
  </w:style>
  <w:style w:type="character" w:customStyle="1" w:styleId="BodyTextChar">
    <w:name w:val="Body Text Char"/>
    <w:aliases w:val="Text Char"/>
    <w:basedOn w:val="DefaultParagraphFont"/>
    <w:link w:val="BodyText"/>
    <w:rsid w:val="00850834"/>
    <w:rPr>
      <w:rFonts w:ascii="Arial" w:hAnsi="Arial" w:cs="Arial"/>
      <w:bCs/>
      <w:szCs w:val="24"/>
    </w:rPr>
  </w:style>
  <w:style w:type="paragraph" w:customStyle="1" w:styleId="Body">
    <w:name w:val="Body"/>
    <w:basedOn w:val="Normal"/>
    <w:rsid w:val="00850834"/>
    <w:pPr>
      <w:widowControl w:val="0"/>
      <w:spacing w:before="20" w:after="120"/>
      <w:ind w:left="360" w:hanging="360"/>
    </w:pPr>
    <w:rPr>
      <w:rFonts w:cs="Arial"/>
      <w:bCs/>
      <w:szCs w:val="20"/>
    </w:rPr>
  </w:style>
  <w:style w:type="character" w:customStyle="1" w:styleId="emailstyle18">
    <w:name w:val="emailstyle18"/>
    <w:basedOn w:val="DefaultParagraphFont"/>
    <w:rsid w:val="00850834"/>
  </w:style>
  <w:style w:type="paragraph" w:styleId="ListBullet">
    <w:name w:val="List Bullet"/>
    <w:basedOn w:val="Normal"/>
    <w:autoRedefine/>
    <w:rsid w:val="00850834"/>
    <w:pPr>
      <w:widowControl w:val="0"/>
      <w:tabs>
        <w:tab w:val="left" w:pos="360"/>
      </w:tabs>
      <w:autoSpaceDE w:val="0"/>
      <w:autoSpaceDN w:val="0"/>
      <w:spacing w:before="20" w:after="60" w:line="280" w:lineRule="exact"/>
      <w:ind w:left="360" w:hanging="360"/>
    </w:pPr>
    <w:rPr>
      <w:rFonts w:ascii="Sabon" w:hAnsi="Sabon" w:cs="Arial"/>
      <w:bCs/>
      <w:szCs w:val="20"/>
    </w:rPr>
  </w:style>
  <w:style w:type="character" w:styleId="PageNumber">
    <w:name w:val="page number"/>
    <w:basedOn w:val="DefaultParagraphFont"/>
    <w:rsid w:val="00850834"/>
  </w:style>
  <w:style w:type="paragraph" w:customStyle="1" w:styleId="Bulletlevel2">
    <w:name w:val="Bullet level 2"/>
    <w:basedOn w:val="Normal"/>
    <w:rsid w:val="00850834"/>
    <w:pPr>
      <w:numPr>
        <w:numId w:val="4"/>
      </w:numPr>
      <w:spacing w:after="120"/>
    </w:pPr>
    <w:rPr>
      <w:rFonts w:cs="Arial"/>
      <w:bCs/>
      <w:kern w:val="24"/>
      <w:szCs w:val="20"/>
    </w:rPr>
  </w:style>
  <w:style w:type="paragraph" w:customStyle="1" w:styleId="Bulletlevel2indent55">
    <w:name w:val="Bullet level 2 indent .55"/>
    <w:basedOn w:val="Bulletlevel2"/>
    <w:rsid w:val="00850834"/>
    <w:pPr>
      <w:ind w:left="1008"/>
    </w:pPr>
  </w:style>
  <w:style w:type="paragraph" w:styleId="BodyText2">
    <w:name w:val="Body Text 2"/>
    <w:aliases w:val="Text Italic"/>
    <w:basedOn w:val="Normal"/>
    <w:link w:val="BodyText2Char"/>
    <w:rsid w:val="00850834"/>
    <w:pPr>
      <w:spacing w:after="120"/>
    </w:pPr>
    <w:rPr>
      <w:rFonts w:cs="Arial"/>
      <w:bCs/>
      <w:i/>
      <w:iCs/>
    </w:rPr>
  </w:style>
  <w:style w:type="character" w:customStyle="1" w:styleId="BodyText2Char">
    <w:name w:val="Body Text 2 Char"/>
    <w:aliases w:val="Text Italic Char"/>
    <w:basedOn w:val="DefaultParagraphFont"/>
    <w:link w:val="BodyText2"/>
    <w:rsid w:val="00850834"/>
    <w:rPr>
      <w:rFonts w:ascii="Arial" w:hAnsi="Arial" w:cs="Arial"/>
      <w:bCs/>
      <w:i/>
      <w:iCs/>
      <w:szCs w:val="24"/>
    </w:rPr>
  </w:style>
  <w:style w:type="paragraph" w:customStyle="1" w:styleId="Bullet">
    <w:name w:val="Bullet"/>
    <w:basedOn w:val="Normal"/>
    <w:rsid w:val="00850834"/>
    <w:pPr>
      <w:numPr>
        <w:numId w:val="5"/>
      </w:numPr>
      <w:spacing w:after="120"/>
    </w:pPr>
    <w:rPr>
      <w:rFonts w:cs="Arial"/>
      <w:bCs/>
      <w:kern w:val="24"/>
      <w:szCs w:val="20"/>
    </w:rPr>
  </w:style>
  <w:style w:type="paragraph" w:customStyle="1" w:styleId="Bulletindent35">
    <w:name w:val="Bullet indent .35"/>
    <w:basedOn w:val="Bullet"/>
    <w:rsid w:val="00850834"/>
    <w:pPr>
      <w:tabs>
        <w:tab w:val="left" w:pos="792"/>
      </w:tabs>
    </w:pPr>
  </w:style>
  <w:style w:type="paragraph" w:styleId="Title">
    <w:name w:val="Title"/>
    <w:basedOn w:val="Normal"/>
    <w:link w:val="TitleChar"/>
    <w:uiPriority w:val="10"/>
    <w:qFormat/>
    <w:rsid w:val="00850834"/>
    <w:pPr>
      <w:jc w:val="center"/>
    </w:pPr>
    <w:rPr>
      <w:rFonts w:cs="Arial"/>
      <w:b/>
    </w:rPr>
  </w:style>
  <w:style w:type="character" w:customStyle="1" w:styleId="TitleChar">
    <w:name w:val="Title Char"/>
    <w:basedOn w:val="DefaultParagraphFont"/>
    <w:link w:val="Title"/>
    <w:uiPriority w:val="10"/>
    <w:rsid w:val="00850834"/>
    <w:rPr>
      <w:rFonts w:ascii="Arial" w:hAnsi="Arial" w:cs="Arial"/>
      <w:b/>
      <w:szCs w:val="24"/>
    </w:rPr>
  </w:style>
  <w:style w:type="paragraph" w:styleId="BodyText3">
    <w:name w:val="Body Text 3"/>
    <w:basedOn w:val="Normal"/>
    <w:link w:val="BodyText3Char"/>
    <w:rsid w:val="00850834"/>
    <w:rPr>
      <w:rFonts w:cs="Arial"/>
      <w:bCs/>
      <w:color w:val="000000"/>
    </w:rPr>
  </w:style>
  <w:style w:type="character" w:customStyle="1" w:styleId="BodyText3Char">
    <w:name w:val="Body Text 3 Char"/>
    <w:basedOn w:val="DefaultParagraphFont"/>
    <w:link w:val="BodyText3"/>
    <w:rsid w:val="00850834"/>
    <w:rPr>
      <w:rFonts w:ascii="Arial" w:hAnsi="Arial" w:cs="Arial"/>
      <w:bCs/>
      <w:color w:val="000000"/>
      <w:szCs w:val="24"/>
    </w:rPr>
  </w:style>
  <w:style w:type="paragraph" w:customStyle="1" w:styleId="06bullets">
    <w:name w:val="06 bullets"/>
    <w:basedOn w:val="Normal"/>
    <w:rsid w:val="00850834"/>
    <w:pPr>
      <w:spacing w:line="360" w:lineRule="auto"/>
      <w:ind w:left="360" w:hanging="360"/>
    </w:pPr>
    <w:rPr>
      <w:rFonts w:cs="Arial"/>
      <w:bCs/>
    </w:rPr>
  </w:style>
  <w:style w:type="character" w:styleId="Emphasis">
    <w:name w:val="Emphasis"/>
    <w:basedOn w:val="DefaultParagraphFont"/>
    <w:uiPriority w:val="20"/>
    <w:qFormat/>
    <w:rsid w:val="00850834"/>
    <w:rPr>
      <w:i/>
      <w:iCs/>
    </w:rPr>
  </w:style>
  <w:style w:type="paragraph" w:styleId="BodyTextIndent">
    <w:name w:val="Body Text Indent"/>
    <w:basedOn w:val="Normal"/>
    <w:link w:val="BodyTextIndentChar"/>
    <w:rsid w:val="00850834"/>
    <w:pPr>
      <w:ind w:left="1440" w:hanging="1440"/>
    </w:pPr>
    <w:rPr>
      <w:rFonts w:ascii="Helvetica" w:hAnsi="Helvetica" w:cs="Arial"/>
      <w:bCs/>
      <w:szCs w:val="20"/>
    </w:rPr>
  </w:style>
  <w:style w:type="character" w:customStyle="1" w:styleId="BodyTextIndentChar">
    <w:name w:val="Body Text Indent Char"/>
    <w:basedOn w:val="DefaultParagraphFont"/>
    <w:link w:val="BodyTextIndent"/>
    <w:rsid w:val="00850834"/>
    <w:rPr>
      <w:rFonts w:ascii="Helvetica" w:hAnsi="Helvetica" w:cs="Arial"/>
      <w:bCs/>
    </w:rPr>
  </w:style>
  <w:style w:type="paragraph" w:styleId="BodyTextIndent2">
    <w:name w:val="Body Text Indent 2"/>
    <w:basedOn w:val="Normal"/>
    <w:link w:val="BodyTextIndent2Char"/>
    <w:rsid w:val="00850834"/>
    <w:pPr>
      <w:ind w:left="720" w:hanging="720"/>
    </w:pPr>
    <w:rPr>
      <w:rFonts w:cs="Arial"/>
      <w:b/>
      <w:bCs/>
      <w:szCs w:val="20"/>
    </w:rPr>
  </w:style>
  <w:style w:type="character" w:customStyle="1" w:styleId="BodyTextIndent2Char">
    <w:name w:val="Body Text Indent 2 Char"/>
    <w:basedOn w:val="DefaultParagraphFont"/>
    <w:link w:val="BodyTextIndent2"/>
    <w:rsid w:val="00850834"/>
    <w:rPr>
      <w:rFonts w:ascii="Arial" w:hAnsi="Arial" w:cs="Arial"/>
      <w:b/>
      <w:bCs/>
    </w:rPr>
  </w:style>
  <w:style w:type="paragraph" w:customStyle="1" w:styleId="BulletList">
    <w:name w:val="Bullet List"/>
    <w:basedOn w:val="Normal"/>
    <w:rsid w:val="00850834"/>
    <w:pPr>
      <w:numPr>
        <w:numId w:val="7"/>
      </w:numPr>
      <w:tabs>
        <w:tab w:val="left" w:pos="1800"/>
      </w:tabs>
      <w:spacing w:before="20" w:after="40" w:line="260" w:lineRule="atLeast"/>
    </w:pPr>
    <w:rPr>
      <w:rFonts w:cs="Arial"/>
      <w:szCs w:val="22"/>
    </w:rPr>
  </w:style>
  <w:style w:type="paragraph" w:customStyle="1" w:styleId="indentbullet">
    <w:name w:val="indent bullet"/>
    <w:basedOn w:val="BulletList"/>
    <w:rsid w:val="00850834"/>
    <w:pPr>
      <w:tabs>
        <w:tab w:val="clear" w:pos="1800"/>
        <w:tab w:val="left" w:pos="2160"/>
      </w:tabs>
      <w:spacing w:before="60"/>
    </w:pPr>
  </w:style>
  <w:style w:type="paragraph" w:customStyle="1" w:styleId="indentitalic">
    <w:name w:val="indent italic"/>
    <w:basedOn w:val="BulletList"/>
    <w:rsid w:val="00850834"/>
    <w:pPr>
      <w:spacing w:before="60" w:after="60"/>
      <w:ind w:left="1800"/>
    </w:pPr>
    <w:rPr>
      <w:i/>
    </w:rPr>
  </w:style>
  <w:style w:type="paragraph" w:customStyle="1" w:styleId="TableHeading">
    <w:name w:val="Table Heading"/>
    <w:basedOn w:val="Normal"/>
    <w:rsid w:val="00850834"/>
    <w:pPr>
      <w:spacing w:before="40" w:after="40" w:line="240" w:lineRule="atLeast"/>
      <w:jc w:val="center"/>
    </w:pPr>
    <w:rPr>
      <w:b/>
      <w:caps/>
      <w:szCs w:val="22"/>
    </w:rPr>
  </w:style>
  <w:style w:type="paragraph" w:customStyle="1" w:styleId="tbltextbullet">
    <w:name w:val="tbl text bullet"/>
    <w:basedOn w:val="Normal"/>
    <w:rsid w:val="00850834"/>
    <w:pPr>
      <w:numPr>
        <w:numId w:val="6"/>
      </w:numPr>
      <w:tabs>
        <w:tab w:val="clear" w:pos="720"/>
        <w:tab w:val="num" w:pos="432"/>
      </w:tabs>
      <w:spacing w:before="40" w:after="20"/>
      <w:ind w:left="432"/>
    </w:pPr>
    <w:rPr>
      <w:rFonts w:cs="Arial"/>
      <w:bCs/>
    </w:rPr>
  </w:style>
  <w:style w:type="paragraph" w:customStyle="1" w:styleId="tabletext">
    <w:name w:val="table text"/>
    <w:basedOn w:val="Normal"/>
    <w:rsid w:val="00850834"/>
    <w:pPr>
      <w:spacing w:before="40" w:after="60" w:line="230" w:lineRule="exact"/>
    </w:pPr>
    <w:rPr>
      <w:rFonts w:cs="Arial"/>
      <w:bCs/>
      <w:i/>
      <w:iCs/>
    </w:rPr>
  </w:style>
  <w:style w:type="paragraph" w:customStyle="1" w:styleId="tbltextleft">
    <w:name w:val="tbl text left"/>
    <w:basedOn w:val="Normal"/>
    <w:rsid w:val="00850834"/>
    <w:pPr>
      <w:spacing w:before="40" w:after="40" w:line="220" w:lineRule="exact"/>
    </w:pPr>
    <w:rPr>
      <w:rFonts w:cs="Arial"/>
    </w:rPr>
  </w:style>
  <w:style w:type="paragraph" w:customStyle="1" w:styleId="tbltextindent1">
    <w:name w:val="tbl text indent1"/>
    <w:basedOn w:val="tbltextleft"/>
    <w:rsid w:val="00850834"/>
    <w:pPr>
      <w:ind w:left="284"/>
    </w:pPr>
  </w:style>
  <w:style w:type="paragraph" w:customStyle="1" w:styleId="tblindent1bullet">
    <w:name w:val="tbl indent1 bullet"/>
    <w:basedOn w:val="tbltextindent1"/>
    <w:rsid w:val="00850834"/>
    <w:pPr>
      <w:numPr>
        <w:numId w:val="8"/>
      </w:numPr>
      <w:tabs>
        <w:tab w:val="clear" w:pos="1004"/>
      </w:tabs>
      <w:spacing w:after="20"/>
      <w:ind w:left="773"/>
    </w:pPr>
  </w:style>
  <w:style w:type="paragraph" w:customStyle="1" w:styleId="sectionhead">
    <w:name w:val="section head"/>
    <w:basedOn w:val="Heading1"/>
    <w:rsid w:val="00850834"/>
    <w:pPr>
      <w:pageBreakBefore w:val="0"/>
      <w:spacing w:before="200" w:after="80" w:line="260" w:lineRule="atLeast"/>
      <w:ind w:left="-108"/>
      <w:outlineLvl w:val="9"/>
    </w:pPr>
    <w:rPr>
      <w:rFonts w:eastAsia="Times New Roman"/>
      <w:color w:val="auto"/>
      <w:sz w:val="26"/>
      <w:szCs w:val="32"/>
      <w:lang w:eastAsia="en-US"/>
    </w:rPr>
  </w:style>
  <w:style w:type="paragraph" w:customStyle="1" w:styleId="headersmall">
    <w:name w:val="header small"/>
    <w:basedOn w:val="Header"/>
    <w:rsid w:val="00850834"/>
    <w:pPr>
      <w:pBdr>
        <w:top w:val="none" w:sz="0" w:space="0" w:color="auto"/>
        <w:bottom w:val="none" w:sz="0" w:space="0" w:color="auto"/>
      </w:pBdr>
      <w:shd w:val="clear" w:color="auto" w:fill="auto"/>
      <w:spacing w:before="40" w:after="120" w:line="260" w:lineRule="atLeast"/>
      <w:ind w:left="720" w:right="720"/>
      <w:jc w:val="center"/>
    </w:pPr>
    <w:rPr>
      <w:rFonts w:eastAsia="Times New Roman" w:cs="Arial"/>
      <w:b/>
      <w:color w:val="auto"/>
      <w:szCs w:val="40"/>
      <w:lang w:eastAsia="en-US"/>
    </w:rPr>
  </w:style>
  <w:style w:type="paragraph" w:customStyle="1" w:styleId="InsertText">
    <w:name w:val="Insert Text"/>
    <w:basedOn w:val="FootnoteText"/>
    <w:rsid w:val="00850834"/>
    <w:pPr>
      <w:spacing w:before="40" w:after="40"/>
    </w:pPr>
    <w:rPr>
      <w:rFonts w:cs="Arial"/>
      <w:bCs/>
      <w:sz w:val="18"/>
      <w:szCs w:val="24"/>
    </w:rPr>
  </w:style>
  <w:style w:type="paragraph" w:customStyle="1" w:styleId="Headingrule">
    <w:name w:val="Heading rule"/>
    <w:basedOn w:val="Heading1"/>
    <w:rsid w:val="00850834"/>
    <w:pPr>
      <w:pageBreakBefore w:val="0"/>
      <w:pBdr>
        <w:bottom w:val="single" w:sz="4" w:space="4" w:color="auto"/>
      </w:pBdr>
      <w:spacing w:before="160" w:after="240" w:line="260" w:lineRule="atLeast"/>
    </w:pPr>
    <w:rPr>
      <w:rFonts w:eastAsia="Times New Roman"/>
      <w:bCs w:val="0"/>
      <w:color w:val="auto"/>
      <w:sz w:val="26"/>
      <w:szCs w:val="32"/>
      <w:lang w:eastAsia="en-US"/>
    </w:rPr>
  </w:style>
  <w:style w:type="paragraph" w:customStyle="1" w:styleId="numberlist">
    <w:name w:val="number list"/>
    <w:basedOn w:val="Normal"/>
    <w:rsid w:val="00850834"/>
    <w:pPr>
      <w:widowControl w:val="0"/>
      <w:spacing w:before="160" w:after="120"/>
      <w:ind w:left="360" w:hanging="360"/>
    </w:pPr>
    <w:rPr>
      <w:rFonts w:cs="Arial"/>
      <w:b/>
      <w:szCs w:val="20"/>
    </w:rPr>
  </w:style>
  <w:style w:type="paragraph" w:customStyle="1" w:styleId="firstheader">
    <w:name w:val="first header"/>
    <w:basedOn w:val="Header"/>
    <w:rsid w:val="00850834"/>
    <w:pPr>
      <w:pBdr>
        <w:top w:val="none" w:sz="0" w:space="0" w:color="auto"/>
        <w:bottom w:val="none" w:sz="0" w:space="0" w:color="auto"/>
      </w:pBdr>
      <w:shd w:val="clear" w:color="auto" w:fill="auto"/>
      <w:spacing w:before="100" w:after="60" w:line="260" w:lineRule="atLeast"/>
      <w:ind w:left="153"/>
    </w:pPr>
    <w:rPr>
      <w:rFonts w:eastAsia="Times New Roman" w:cs="Arial"/>
      <w:color w:val="auto"/>
      <w:sz w:val="30"/>
      <w:szCs w:val="40"/>
      <w:lang w:eastAsia="en-US"/>
    </w:rPr>
  </w:style>
  <w:style w:type="character" w:customStyle="1" w:styleId="CharChar5">
    <w:name w:val="Char Char5"/>
    <w:basedOn w:val="DefaultParagraphFont"/>
    <w:rsid w:val="00850834"/>
    <w:rPr>
      <w:rFonts w:ascii="Arial" w:eastAsia="MS Mincho" w:hAnsi="Arial" w:cs="Arial"/>
      <w:b/>
      <w:bCs/>
      <w:color w:val="DB0029"/>
      <w:kern w:val="32"/>
      <w:sz w:val="24"/>
      <w:szCs w:val="24"/>
      <w:lang w:val="en-US" w:eastAsia="ja-JP" w:bidi="ar-SA"/>
    </w:rPr>
  </w:style>
  <w:style w:type="character" w:customStyle="1" w:styleId="TableHeadingBlackChar">
    <w:name w:val="Table Heading Black Char"/>
    <w:basedOn w:val="DefaultParagraphFont"/>
    <w:rsid w:val="00850834"/>
    <w:rPr>
      <w:rFonts w:ascii="Tahoma" w:hAnsi="Tahoma"/>
      <w:b/>
      <w:sz w:val="18"/>
      <w:szCs w:val="24"/>
      <w:lang w:val="en-US" w:eastAsia="en-US" w:bidi="ar-SA"/>
    </w:rPr>
  </w:style>
  <w:style w:type="paragraph" w:customStyle="1" w:styleId="GradesBlack">
    <w:name w:val="Grades Black"/>
    <w:basedOn w:val="Normal"/>
    <w:rsid w:val="008C5298"/>
    <w:pPr>
      <w:jc w:val="center"/>
    </w:pPr>
    <w:rPr>
      <w:b/>
      <w:sz w:val="40"/>
      <w:szCs w:val="28"/>
    </w:rPr>
  </w:style>
  <w:style w:type="paragraph" w:customStyle="1" w:styleId="GradesBlue">
    <w:name w:val="Grades Blue"/>
    <w:basedOn w:val="GradesBlack"/>
    <w:rsid w:val="008C5298"/>
    <w:rPr>
      <w:color w:val="0000FF"/>
    </w:rPr>
  </w:style>
  <w:style w:type="numbering" w:customStyle="1" w:styleId="StyleBulletedIdent1">
    <w:name w:val="Style Bulleted Ident1"/>
    <w:basedOn w:val="NoList"/>
    <w:rsid w:val="00447AE8"/>
    <w:pPr>
      <w:numPr>
        <w:numId w:val="9"/>
      </w:numPr>
    </w:pPr>
  </w:style>
  <w:style w:type="paragraph" w:styleId="PlainText">
    <w:name w:val="Plain Text"/>
    <w:basedOn w:val="Normal"/>
    <w:link w:val="PlainTextChar"/>
    <w:uiPriority w:val="99"/>
    <w:unhideWhenUsed/>
    <w:rsid w:val="009468A5"/>
    <w:rPr>
      <w:rFonts w:ascii="Consolas" w:eastAsia="Calibri" w:hAnsi="Consolas"/>
      <w:sz w:val="21"/>
      <w:szCs w:val="21"/>
    </w:rPr>
  </w:style>
  <w:style w:type="character" w:customStyle="1" w:styleId="PlainTextChar">
    <w:name w:val="Plain Text Char"/>
    <w:basedOn w:val="DefaultParagraphFont"/>
    <w:link w:val="PlainText"/>
    <w:uiPriority w:val="99"/>
    <w:rsid w:val="009468A5"/>
    <w:rPr>
      <w:rFonts w:ascii="Consolas" w:eastAsia="Calibri" w:hAnsi="Consolas" w:cs="Times New Roman"/>
      <w:sz w:val="21"/>
      <w:szCs w:val="21"/>
    </w:rPr>
  </w:style>
  <w:style w:type="paragraph" w:customStyle="1" w:styleId="ColorfulList-Accent11">
    <w:name w:val="Colorful List - Accent 11"/>
    <w:basedOn w:val="Normal"/>
    <w:uiPriority w:val="99"/>
    <w:qFormat/>
    <w:rsid w:val="00DD39FE"/>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88676A"/>
    <w:pPr>
      <w:spacing w:before="100" w:beforeAutospacing="1" w:after="100" w:afterAutospacing="1"/>
    </w:pPr>
    <w:rPr>
      <w:rFonts w:ascii="Times" w:hAnsi="Times"/>
      <w:sz w:val="20"/>
      <w:szCs w:val="20"/>
    </w:rPr>
  </w:style>
  <w:style w:type="character" w:customStyle="1" w:styleId="itxtrst">
    <w:name w:val="itxtrst"/>
    <w:basedOn w:val="DefaultParagraphFont"/>
    <w:rsid w:val="0088676A"/>
  </w:style>
  <w:style w:type="paragraph" w:styleId="NoSpacing">
    <w:name w:val="No Spacing"/>
    <w:link w:val="NoSpacingChar"/>
    <w:uiPriority w:val="1"/>
    <w:qFormat/>
    <w:rsid w:val="00E3573C"/>
    <w:rPr>
      <w:rFonts w:ascii="Arial" w:hAnsi="Arial"/>
      <w:sz w:val="22"/>
      <w:szCs w:val="24"/>
    </w:rPr>
  </w:style>
  <w:style w:type="character" w:customStyle="1" w:styleId="NoSpacingChar">
    <w:name w:val="No Spacing Char"/>
    <w:basedOn w:val="DefaultParagraphFont"/>
    <w:link w:val="NoSpacing"/>
    <w:uiPriority w:val="1"/>
    <w:rsid w:val="00E3573C"/>
    <w:rPr>
      <w:rFonts w:ascii="Arial" w:hAnsi="Arial"/>
      <w:sz w:val="22"/>
      <w:szCs w:val="24"/>
    </w:rPr>
  </w:style>
  <w:style w:type="paragraph" w:styleId="TOCHeading">
    <w:name w:val="TOC Heading"/>
    <w:basedOn w:val="Heading1"/>
    <w:next w:val="Normal"/>
    <w:uiPriority w:val="39"/>
    <w:unhideWhenUsed/>
    <w:qFormat/>
    <w:rsid w:val="00A77820"/>
    <w:pPr>
      <w:keepLines/>
      <w:pageBreakBefore w:val="0"/>
      <w:numPr>
        <w:numId w:val="0"/>
      </w:numPr>
      <w:spacing w:before="480" w:line="276" w:lineRule="auto"/>
      <w:outlineLvl w:val="9"/>
    </w:pPr>
    <w:rPr>
      <w:rFonts w:asciiTheme="majorHAnsi" w:eastAsiaTheme="majorEastAsia" w:hAnsiTheme="majorHAnsi" w:cstheme="majorBidi"/>
      <w:caps w:val="0"/>
      <w:color w:val="365F91" w:themeColor="accent1" w:themeShade="BF"/>
      <w:kern w:val="0"/>
    </w:rPr>
  </w:style>
  <w:style w:type="character" w:customStyle="1" w:styleId="BalloonTextChar">
    <w:name w:val="Balloon Text Char"/>
    <w:basedOn w:val="DefaultParagraphFont"/>
    <w:link w:val="BalloonText"/>
    <w:uiPriority w:val="99"/>
    <w:semiHidden/>
    <w:rsid w:val="006B2181"/>
    <w:rPr>
      <w:rFonts w:cs="Tahoma"/>
      <w:sz w:val="16"/>
      <w:szCs w:val="16"/>
    </w:rPr>
  </w:style>
  <w:style w:type="character" w:customStyle="1" w:styleId="HeaderChar">
    <w:name w:val="Header Char"/>
    <w:basedOn w:val="DefaultParagraphFont"/>
    <w:link w:val="Header"/>
    <w:uiPriority w:val="99"/>
    <w:rsid w:val="006B2181"/>
    <w:rPr>
      <w:rFonts w:eastAsia="MS Mincho"/>
      <w:color w:val="FFFFFF"/>
      <w:sz w:val="16"/>
      <w:szCs w:val="24"/>
      <w:shd w:val="clear" w:color="auto" w:fill="808080"/>
      <w:lang w:eastAsia="ja-JP"/>
    </w:rPr>
  </w:style>
  <w:style w:type="character" w:customStyle="1" w:styleId="Heading5Char">
    <w:name w:val="Heading 5 Char"/>
    <w:basedOn w:val="DefaultParagraphFont"/>
    <w:link w:val="Heading5"/>
    <w:uiPriority w:val="9"/>
    <w:rsid w:val="006B2181"/>
    <w:rPr>
      <w:rFonts w:eastAsia="MS Mincho" w:cs="Arial"/>
      <w:b/>
      <w:sz w:val="18"/>
      <w:szCs w:val="18"/>
      <w:lang w:eastAsia="ja-JP"/>
    </w:rPr>
  </w:style>
  <w:style w:type="character" w:customStyle="1" w:styleId="Heading7Char">
    <w:name w:val="Heading 7 Char"/>
    <w:basedOn w:val="DefaultParagraphFont"/>
    <w:link w:val="Heading7"/>
    <w:uiPriority w:val="9"/>
    <w:rsid w:val="006B2181"/>
    <w:rPr>
      <w:b/>
      <w:color w:val="DB0029"/>
      <w:spacing w:val="150"/>
      <w:sz w:val="22"/>
      <w:szCs w:val="15"/>
    </w:rPr>
  </w:style>
  <w:style w:type="character" w:customStyle="1" w:styleId="Heading9Char">
    <w:name w:val="Heading 9 Char"/>
    <w:basedOn w:val="DefaultParagraphFont"/>
    <w:link w:val="Heading9"/>
    <w:uiPriority w:val="9"/>
    <w:rsid w:val="006B2181"/>
    <w:rPr>
      <w:sz w:val="22"/>
      <w:szCs w:val="24"/>
    </w:rPr>
  </w:style>
  <w:style w:type="character" w:styleId="Strong">
    <w:name w:val="Strong"/>
    <w:basedOn w:val="DefaultParagraphFont"/>
    <w:qFormat/>
    <w:rsid w:val="007D572D"/>
    <w:rPr>
      <w:b/>
      <w:bCs/>
    </w:rPr>
  </w:style>
  <w:style w:type="paragraph" w:styleId="EndnoteText">
    <w:name w:val="endnote text"/>
    <w:basedOn w:val="Normal"/>
    <w:link w:val="EndnoteTextChar"/>
    <w:rsid w:val="001C7963"/>
    <w:rPr>
      <w:sz w:val="20"/>
      <w:szCs w:val="20"/>
    </w:rPr>
  </w:style>
  <w:style w:type="character" w:customStyle="1" w:styleId="EndnoteTextChar">
    <w:name w:val="Endnote Text Char"/>
    <w:basedOn w:val="DefaultParagraphFont"/>
    <w:link w:val="EndnoteText"/>
    <w:rsid w:val="001C7963"/>
  </w:style>
  <w:style w:type="character" w:styleId="EndnoteReference">
    <w:name w:val="endnote reference"/>
    <w:basedOn w:val="DefaultParagraphFont"/>
    <w:rsid w:val="001C7963"/>
    <w:rPr>
      <w:vertAlign w:val="superscript"/>
    </w:rPr>
  </w:style>
  <w:style w:type="paragraph" w:styleId="Bibliography">
    <w:name w:val="Bibliography"/>
    <w:basedOn w:val="Normal"/>
    <w:next w:val="Normal"/>
    <w:uiPriority w:val="37"/>
    <w:unhideWhenUsed/>
    <w:rsid w:val="005E3C34"/>
  </w:style>
  <w:style w:type="paragraph" w:customStyle="1" w:styleId="TableText0">
    <w:name w:val="TableText"/>
    <w:rsid w:val="006F711E"/>
    <w:pPr>
      <w:spacing w:after="120"/>
    </w:pPr>
    <w:rPr>
      <w:rFonts w:eastAsiaTheme="minorHAnsi"/>
      <w:sz w:val="24"/>
      <w:szCs w:val="22"/>
    </w:rPr>
  </w:style>
  <w:style w:type="paragraph" w:customStyle="1" w:styleId="Tablecaption">
    <w:name w:val="Tablecaption"/>
    <w:qFormat/>
    <w:rsid w:val="0091574B"/>
    <w:pPr>
      <w:spacing w:after="200" w:line="276" w:lineRule="auto"/>
      <w:jc w:val="center"/>
    </w:pPr>
    <w:rPr>
      <w:rFonts w:eastAsiaTheme="minorHAnsi"/>
      <w:sz w:val="24"/>
      <w:szCs w:val="22"/>
    </w:rPr>
  </w:style>
  <w:style w:type="numbering" w:customStyle="1" w:styleId="NoList1">
    <w:name w:val="No List1"/>
    <w:next w:val="NoList"/>
    <w:uiPriority w:val="99"/>
    <w:semiHidden/>
    <w:unhideWhenUsed/>
    <w:rsid w:val="00DC2BB2"/>
  </w:style>
  <w:style w:type="paragraph" w:customStyle="1" w:styleId="AllCapsHeading">
    <w:name w:val="All Caps Heading"/>
    <w:basedOn w:val="Normal"/>
    <w:rsid w:val="00DC2BB2"/>
    <w:pPr>
      <w:jc w:val="left"/>
    </w:pPr>
    <w:rPr>
      <w:rFonts w:ascii="Tahoma" w:hAnsi="Tahoma"/>
      <w:b/>
      <w:caps/>
      <w:color w:val="808080"/>
      <w:spacing w:val="4"/>
      <w:sz w:val="14"/>
      <w:szCs w:val="16"/>
    </w:rPr>
  </w:style>
  <w:style w:type="paragraph" w:styleId="Revision">
    <w:name w:val="Revision"/>
    <w:hidden/>
    <w:uiPriority w:val="99"/>
    <w:semiHidden/>
    <w:rsid w:val="000921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1408">
      <w:bodyDiv w:val="1"/>
      <w:marLeft w:val="0"/>
      <w:marRight w:val="0"/>
      <w:marTop w:val="0"/>
      <w:marBottom w:val="0"/>
      <w:divBdr>
        <w:top w:val="none" w:sz="0" w:space="0" w:color="auto"/>
        <w:left w:val="none" w:sz="0" w:space="0" w:color="auto"/>
        <w:bottom w:val="none" w:sz="0" w:space="0" w:color="auto"/>
        <w:right w:val="none" w:sz="0" w:space="0" w:color="auto"/>
      </w:divBdr>
    </w:div>
    <w:div w:id="88505091">
      <w:bodyDiv w:val="1"/>
      <w:marLeft w:val="0"/>
      <w:marRight w:val="0"/>
      <w:marTop w:val="0"/>
      <w:marBottom w:val="0"/>
      <w:divBdr>
        <w:top w:val="none" w:sz="0" w:space="0" w:color="auto"/>
        <w:left w:val="none" w:sz="0" w:space="0" w:color="auto"/>
        <w:bottom w:val="none" w:sz="0" w:space="0" w:color="auto"/>
        <w:right w:val="none" w:sz="0" w:space="0" w:color="auto"/>
      </w:divBdr>
    </w:div>
    <w:div w:id="92093150">
      <w:bodyDiv w:val="1"/>
      <w:marLeft w:val="0"/>
      <w:marRight w:val="0"/>
      <w:marTop w:val="0"/>
      <w:marBottom w:val="0"/>
      <w:divBdr>
        <w:top w:val="none" w:sz="0" w:space="0" w:color="auto"/>
        <w:left w:val="none" w:sz="0" w:space="0" w:color="auto"/>
        <w:bottom w:val="none" w:sz="0" w:space="0" w:color="auto"/>
        <w:right w:val="none" w:sz="0" w:space="0" w:color="auto"/>
      </w:divBdr>
      <w:divsChild>
        <w:div w:id="830364643">
          <w:marLeft w:val="1440"/>
          <w:marRight w:val="0"/>
          <w:marTop w:val="80"/>
          <w:marBottom w:val="0"/>
          <w:divBdr>
            <w:top w:val="none" w:sz="0" w:space="0" w:color="auto"/>
            <w:left w:val="none" w:sz="0" w:space="0" w:color="auto"/>
            <w:bottom w:val="none" w:sz="0" w:space="0" w:color="auto"/>
            <w:right w:val="none" w:sz="0" w:space="0" w:color="auto"/>
          </w:divBdr>
        </w:div>
        <w:div w:id="903490043">
          <w:marLeft w:val="720"/>
          <w:marRight w:val="0"/>
          <w:marTop w:val="80"/>
          <w:marBottom w:val="0"/>
          <w:divBdr>
            <w:top w:val="none" w:sz="0" w:space="0" w:color="auto"/>
            <w:left w:val="none" w:sz="0" w:space="0" w:color="auto"/>
            <w:bottom w:val="none" w:sz="0" w:space="0" w:color="auto"/>
            <w:right w:val="none" w:sz="0" w:space="0" w:color="auto"/>
          </w:divBdr>
        </w:div>
        <w:div w:id="1061178049">
          <w:marLeft w:val="1440"/>
          <w:marRight w:val="0"/>
          <w:marTop w:val="80"/>
          <w:marBottom w:val="0"/>
          <w:divBdr>
            <w:top w:val="none" w:sz="0" w:space="0" w:color="auto"/>
            <w:left w:val="none" w:sz="0" w:space="0" w:color="auto"/>
            <w:bottom w:val="none" w:sz="0" w:space="0" w:color="auto"/>
            <w:right w:val="none" w:sz="0" w:space="0" w:color="auto"/>
          </w:divBdr>
        </w:div>
        <w:div w:id="1173841669">
          <w:marLeft w:val="720"/>
          <w:marRight w:val="0"/>
          <w:marTop w:val="80"/>
          <w:marBottom w:val="0"/>
          <w:divBdr>
            <w:top w:val="none" w:sz="0" w:space="0" w:color="auto"/>
            <w:left w:val="none" w:sz="0" w:space="0" w:color="auto"/>
            <w:bottom w:val="none" w:sz="0" w:space="0" w:color="auto"/>
            <w:right w:val="none" w:sz="0" w:space="0" w:color="auto"/>
          </w:divBdr>
        </w:div>
        <w:div w:id="1493058363">
          <w:marLeft w:val="720"/>
          <w:marRight w:val="0"/>
          <w:marTop w:val="80"/>
          <w:marBottom w:val="0"/>
          <w:divBdr>
            <w:top w:val="none" w:sz="0" w:space="0" w:color="auto"/>
            <w:left w:val="none" w:sz="0" w:space="0" w:color="auto"/>
            <w:bottom w:val="none" w:sz="0" w:space="0" w:color="auto"/>
            <w:right w:val="none" w:sz="0" w:space="0" w:color="auto"/>
          </w:divBdr>
        </w:div>
        <w:div w:id="1534610983">
          <w:marLeft w:val="720"/>
          <w:marRight w:val="0"/>
          <w:marTop w:val="80"/>
          <w:marBottom w:val="0"/>
          <w:divBdr>
            <w:top w:val="none" w:sz="0" w:space="0" w:color="auto"/>
            <w:left w:val="none" w:sz="0" w:space="0" w:color="auto"/>
            <w:bottom w:val="none" w:sz="0" w:space="0" w:color="auto"/>
            <w:right w:val="none" w:sz="0" w:space="0" w:color="auto"/>
          </w:divBdr>
        </w:div>
        <w:div w:id="1886990509">
          <w:marLeft w:val="720"/>
          <w:marRight w:val="0"/>
          <w:marTop w:val="80"/>
          <w:marBottom w:val="0"/>
          <w:divBdr>
            <w:top w:val="none" w:sz="0" w:space="0" w:color="auto"/>
            <w:left w:val="none" w:sz="0" w:space="0" w:color="auto"/>
            <w:bottom w:val="none" w:sz="0" w:space="0" w:color="auto"/>
            <w:right w:val="none" w:sz="0" w:space="0" w:color="auto"/>
          </w:divBdr>
        </w:div>
        <w:div w:id="1918975005">
          <w:marLeft w:val="720"/>
          <w:marRight w:val="0"/>
          <w:marTop w:val="80"/>
          <w:marBottom w:val="0"/>
          <w:divBdr>
            <w:top w:val="none" w:sz="0" w:space="0" w:color="auto"/>
            <w:left w:val="none" w:sz="0" w:space="0" w:color="auto"/>
            <w:bottom w:val="none" w:sz="0" w:space="0" w:color="auto"/>
            <w:right w:val="none" w:sz="0" w:space="0" w:color="auto"/>
          </w:divBdr>
        </w:div>
        <w:div w:id="2025861520">
          <w:marLeft w:val="720"/>
          <w:marRight w:val="0"/>
          <w:marTop w:val="80"/>
          <w:marBottom w:val="0"/>
          <w:divBdr>
            <w:top w:val="none" w:sz="0" w:space="0" w:color="auto"/>
            <w:left w:val="none" w:sz="0" w:space="0" w:color="auto"/>
            <w:bottom w:val="none" w:sz="0" w:space="0" w:color="auto"/>
            <w:right w:val="none" w:sz="0" w:space="0" w:color="auto"/>
          </w:divBdr>
        </w:div>
        <w:div w:id="2109735644">
          <w:marLeft w:val="720"/>
          <w:marRight w:val="0"/>
          <w:marTop w:val="80"/>
          <w:marBottom w:val="0"/>
          <w:divBdr>
            <w:top w:val="none" w:sz="0" w:space="0" w:color="auto"/>
            <w:left w:val="none" w:sz="0" w:space="0" w:color="auto"/>
            <w:bottom w:val="none" w:sz="0" w:space="0" w:color="auto"/>
            <w:right w:val="none" w:sz="0" w:space="0" w:color="auto"/>
          </w:divBdr>
        </w:div>
      </w:divsChild>
    </w:div>
    <w:div w:id="116218869">
      <w:marLeft w:val="0"/>
      <w:marRight w:val="0"/>
      <w:marTop w:val="0"/>
      <w:marBottom w:val="0"/>
      <w:divBdr>
        <w:top w:val="none" w:sz="0" w:space="0" w:color="auto"/>
        <w:left w:val="none" w:sz="0" w:space="0" w:color="auto"/>
        <w:bottom w:val="none" w:sz="0" w:space="0" w:color="auto"/>
        <w:right w:val="none" w:sz="0" w:space="0" w:color="auto"/>
      </w:divBdr>
      <w:divsChild>
        <w:div w:id="276109623">
          <w:marLeft w:val="1915"/>
          <w:marRight w:val="0"/>
          <w:marTop w:val="96"/>
          <w:marBottom w:val="0"/>
          <w:divBdr>
            <w:top w:val="none" w:sz="0" w:space="0" w:color="auto"/>
            <w:left w:val="none" w:sz="0" w:space="0" w:color="auto"/>
            <w:bottom w:val="none" w:sz="0" w:space="0" w:color="auto"/>
            <w:right w:val="none" w:sz="0" w:space="0" w:color="auto"/>
          </w:divBdr>
        </w:div>
        <w:div w:id="344788973">
          <w:marLeft w:val="1915"/>
          <w:marRight w:val="0"/>
          <w:marTop w:val="96"/>
          <w:marBottom w:val="0"/>
          <w:divBdr>
            <w:top w:val="none" w:sz="0" w:space="0" w:color="auto"/>
            <w:left w:val="none" w:sz="0" w:space="0" w:color="auto"/>
            <w:bottom w:val="none" w:sz="0" w:space="0" w:color="auto"/>
            <w:right w:val="none" w:sz="0" w:space="0" w:color="auto"/>
          </w:divBdr>
        </w:div>
        <w:div w:id="1232153563">
          <w:marLeft w:val="1195"/>
          <w:marRight w:val="0"/>
          <w:marTop w:val="96"/>
          <w:marBottom w:val="0"/>
          <w:divBdr>
            <w:top w:val="none" w:sz="0" w:space="0" w:color="auto"/>
            <w:left w:val="none" w:sz="0" w:space="0" w:color="auto"/>
            <w:bottom w:val="none" w:sz="0" w:space="0" w:color="auto"/>
            <w:right w:val="none" w:sz="0" w:space="0" w:color="auto"/>
          </w:divBdr>
        </w:div>
        <w:div w:id="1445928772">
          <w:marLeft w:val="1915"/>
          <w:marRight w:val="0"/>
          <w:marTop w:val="96"/>
          <w:marBottom w:val="0"/>
          <w:divBdr>
            <w:top w:val="none" w:sz="0" w:space="0" w:color="auto"/>
            <w:left w:val="none" w:sz="0" w:space="0" w:color="auto"/>
            <w:bottom w:val="none" w:sz="0" w:space="0" w:color="auto"/>
            <w:right w:val="none" w:sz="0" w:space="0" w:color="auto"/>
          </w:divBdr>
        </w:div>
        <w:div w:id="1902325562">
          <w:marLeft w:val="1195"/>
          <w:marRight w:val="0"/>
          <w:marTop w:val="96"/>
          <w:marBottom w:val="0"/>
          <w:divBdr>
            <w:top w:val="none" w:sz="0" w:space="0" w:color="auto"/>
            <w:left w:val="none" w:sz="0" w:space="0" w:color="auto"/>
            <w:bottom w:val="none" w:sz="0" w:space="0" w:color="auto"/>
            <w:right w:val="none" w:sz="0" w:space="0" w:color="auto"/>
          </w:divBdr>
        </w:div>
        <w:div w:id="1919553689">
          <w:marLeft w:val="1195"/>
          <w:marRight w:val="0"/>
          <w:marTop w:val="96"/>
          <w:marBottom w:val="0"/>
          <w:divBdr>
            <w:top w:val="none" w:sz="0" w:space="0" w:color="auto"/>
            <w:left w:val="none" w:sz="0" w:space="0" w:color="auto"/>
            <w:bottom w:val="none" w:sz="0" w:space="0" w:color="auto"/>
            <w:right w:val="none" w:sz="0" w:space="0" w:color="auto"/>
          </w:divBdr>
        </w:div>
        <w:div w:id="1969820927">
          <w:marLeft w:val="1915"/>
          <w:marRight w:val="0"/>
          <w:marTop w:val="96"/>
          <w:marBottom w:val="0"/>
          <w:divBdr>
            <w:top w:val="none" w:sz="0" w:space="0" w:color="auto"/>
            <w:left w:val="none" w:sz="0" w:space="0" w:color="auto"/>
            <w:bottom w:val="none" w:sz="0" w:space="0" w:color="auto"/>
            <w:right w:val="none" w:sz="0" w:space="0" w:color="auto"/>
          </w:divBdr>
        </w:div>
        <w:div w:id="1989625491">
          <w:marLeft w:val="1915"/>
          <w:marRight w:val="0"/>
          <w:marTop w:val="96"/>
          <w:marBottom w:val="0"/>
          <w:divBdr>
            <w:top w:val="none" w:sz="0" w:space="0" w:color="auto"/>
            <w:left w:val="none" w:sz="0" w:space="0" w:color="auto"/>
            <w:bottom w:val="none" w:sz="0" w:space="0" w:color="auto"/>
            <w:right w:val="none" w:sz="0" w:space="0" w:color="auto"/>
          </w:divBdr>
        </w:div>
        <w:div w:id="2010787783">
          <w:marLeft w:val="1915"/>
          <w:marRight w:val="0"/>
          <w:marTop w:val="96"/>
          <w:marBottom w:val="0"/>
          <w:divBdr>
            <w:top w:val="none" w:sz="0" w:space="0" w:color="auto"/>
            <w:left w:val="none" w:sz="0" w:space="0" w:color="auto"/>
            <w:bottom w:val="none" w:sz="0" w:space="0" w:color="auto"/>
            <w:right w:val="none" w:sz="0" w:space="0" w:color="auto"/>
          </w:divBdr>
        </w:div>
      </w:divsChild>
    </w:div>
    <w:div w:id="133379986">
      <w:bodyDiv w:val="1"/>
      <w:marLeft w:val="0"/>
      <w:marRight w:val="0"/>
      <w:marTop w:val="0"/>
      <w:marBottom w:val="0"/>
      <w:divBdr>
        <w:top w:val="none" w:sz="0" w:space="0" w:color="auto"/>
        <w:left w:val="none" w:sz="0" w:space="0" w:color="auto"/>
        <w:bottom w:val="none" w:sz="0" w:space="0" w:color="auto"/>
        <w:right w:val="none" w:sz="0" w:space="0" w:color="auto"/>
      </w:divBdr>
    </w:div>
    <w:div w:id="157615554">
      <w:bodyDiv w:val="1"/>
      <w:marLeft w:val="0"/>
      <w:marRight w:val="0"/>
      <w:marTop w:val="0"/>
      <w:marBottom w:val="0"/>
      <w:divBdr>
        <w:top w:val="none" w:sz="0" w:space="0" w:color="auto"/>
        <w:left w:val="none" w:sz="0" w:space="0" w:color="auto"/>
        <w:bottom w:val="none" w:sz="0" w:space="0" w:color="auto"/>
        <w:right w:val="none" w:sz="0" w:space="0" w:color="auto"/>
      </w:divBdr>
    </w:div>
    <w:div w:id="184178889">
      <w:bodyDiv w:val="1"/>
      <w:marLeft w:val="0"/>
      <w:marRight w:val="0"/>
      <w:marTop w:val="0"/>
      <w:marBottom w:val="0"/>
      <w:divBdr>
        <w:top w:val="none" w:sz="0" w:space="0" w:color="auto"/>
        <w:left w:val="none" w:sz="0" w:space="0" w:color="auto"/>
        <w:bottom w:val="none" w:sz="0" w:space="0" w:color="auto"/>
        <w:right w:val="none" w:sz="0" w:space="0" w:color="auto"/>
      </w:divBdr>
    </w:div>
    <w:div w:id="216010296">
      <w:bodyDiv w:val="1"/>
      <w:marLeft w:val="0"/>
      <w:marRight w:val="0"/>
      <w:marTop w:val="0"/>
      <w:marBottom w:val="0"/>
      <w:divBdr>
        <w:top w:val="none" w:sz="0" w:space="0" w:color="auto"/>
        <w:left w:val="none" w:sz="0" w:space="0" w:color="auto"/>
        <w:bottom w:val="none" w:sz="0" w:space="0" w:color="auto"/>
        <w:right w:val="none" w:sz="0" w:space="0" w:color="auto"/>
      </w:divBdr>
    </w:div>
    <w:div w:id="300309585">
      <w:bodyDiv w:val="1"/>
      <w:marLeft w:val="0"/>
      <w:marRight w:val="0"/>
      <w:marTop w:val="0"/>
      <w:marBottom w:val="0"/>
      <w:divBdr>
        <w:top w:val="none" w:sz="0" w:space="0" w:color="auto"/>
        <w:left w:val="none" w:sz="0" w:space="0" w:color="auto"/>
        <w:bottom w:val="none" w:sz="0" w:space="0" w:color="auto"/>
        <w:right w:val="none" w:sz="0" w:space="0" w:color="auto"/>
      </w:divBdr>
    </w:div>
    <w:div w:id="343289699">
      <w:bodyDiv w:val="1"/>
      <w:marLeft w:val="0"/>
      <w:marRight w:val="0"/>
      <w:marTop w:val="0"/>
      <w:marBottom w:val="0"/>
      <w:divBdr>
        <w:top w:val="none" w:sz="0" w:space="0" w:color="auto"/>
        <w:left w:val="none" w:sz="0" w:space="0" w:color="auto"/>
        <w:bottom w:val="none" w:sz="0" w:space="0" w:color="auto"/>
        <w:right w:val="none" w:sz="0" w:space="0" w:color="auto"/>
      </w:divBdr>
    </w:div>
    <w:div w:id="382951223">
      <w:marLeft w:val="0"/>
      <w:marRight w:val="0"/>
      <w:marTop w:val="0"/>
      <w:marBottom w:val="0"/>
      <w:divBdr>
        <w:top w:val="none" w:sz="0" w:space="0" w:color="auto"/>
        <w:left w:val="none" w:sz="0" w:space="0" w:color="auto"/>
        <w:bottom w:val="none" w:sz="0" w:space="0" w:color="auto"/>
        <w:right w:val="none" w:sz="0" w:space="0" w:color="auto"/>
      </w:divBdr>
    </w:div>
    <w:div w:id="406222061">
      <w:bodyDiv w:val="1"/>
      <w:marLeft w:val="0"/>
      <w:marRight w:val="0"/>
      <w:marTop w:val="0"/>
      <w:marBottom w:val="0"/>
      <w:divBdr>
        <w:top w:val="none" w:sz="0" w:space="0" w:color="auto"/>
        <w:left w:val="none" w:sz="0" w:space="0" w:color="auto"/>
        <w:bottom w:val="none" w:sz="0" w:space="0" w:color="auto"/>
        <w:right w:val="none" w:sz="0" w:space="0" w:color="auto"/>
      </w:divBdr>
    </w:div>
    <w:div w:id="484316877">
      <w:bodyDiv w:val="1"/>
      <w:marLeft w:val="0"/>
      <w:marRight w:val="0"/>
      <w:marTop w:val="0"/>
      <w:marBottom w:val="0"/>
      <w:divBdr>
        <w:top w:val="none" w:sz="0" w:space="0" w:color="auto"/>
        <w:left w:val="none" w:sz="0" w:space="0" w:color="auto"/>
        <w:bottom w:val="none" w:sz="0" w:space="0" w:color="auto"/>
        <w:right w:val="none" w:sz="0" w:space="0" w:color="auto"/>
      </w:divBdr>
    </w:div>
    <w:div w:id="563834497">
      <w:marLeft w:val="0"/>
      <w:marRight w:val="0"/>
      <w:marTop w:val="0"/>
      <w:marBottom w:val="0"/>
      <w:divBdr>
        <w:top w:val="none" w:sz="0" w:space="0" w:color="auto"/>
        <w:left w:val="none" w:sz="0" w:space="0" w:color="auto"/>
        <w:bottom w:val="none" w:sz="0" w:space="0" w:color="auto"/>
        <w:right w:val="none" w:sz="0" w:space="0" w:color="auto"/>
      </w:divBdr>
    </w:div>
    <w:div w:id="569728175">
      <w:bodyDiv w:val="1"/>
      <w:marLeft w:val="0"/>
      <w:marRight w:val="0"/>
      <w:marTop w:val="0"/>
      <w:marBottom w:val="0"/>
      <w:divBdr>
        <w:top w:val="none" w:sz="0" w:space="0" w:color="auto"/>
        <w:left w:val="none" w:sz="0" w:space="0" w:color="auto"/>
        <w:bottom w:val="none" w:sz="0" w:space="0" w:color="auto"/>
        <w:right w:val="none" w:sz="0" w:space="0" w:color="auto"/>
      </w:divBdr>
      <w:divsChild>
        <w:div w:id="744836296">
          <w:marLeft w:val="0"/>
          <w:marRight w:val="0"/>
          <w:marTop w:val="0"/>
          <w:marBottom w:val="0"/>
          <w:divBdr>
            <w:top w:val="none" w:sz="0" w:space="0" w:color="auto"/>
            <w:left w:val="none" w:sz="0" w:space="0" w:color="auto"/>
            <w:bottom w:val="none" w:sz="0" w:space="0" w:color="auto"/>
            <w:right w:val="none" w:sz="0" w:space="0" w:color="auto"/>
          </w:divBdr>
          <w:divsChild>
            <w:div w:id="2141144096">
              <w:marLeft w:val="0"/>
              <w:marRight w:val="0"/>
              <w:marTop w:val="0"/>
              <w:marBottom w:val="0"/>
              <w:divBdr>
                <w:top w:val="none" w:sz="0" w:space="0" w:color="auto"/>
                <w:left w:val="none" w:sz="0" w:space="0" w:color="auto"/>
                <w:bottom w:val="none" w:sz="0" w:space="0" w:color="auto"/>
                <w:right w:val="none" w:sz="0" w:space="0" w:color="auto"/>
              </w:divBdr>
              <w:divsChild>
                <w:div w:id="1459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765">
      <w:marLeft w:val="0"/>
      <w:marRight w:val="0"/>
      <w:marTop w:val="0"/>
      <w:marBottom w:val="0"/>
      <w:divBdr>
        <w:top w:val="none" w:sz="0" w:space="0" w:color="auto"/>
        <w:left w:val="none" w:sz="0" w:space="0" w:color="auto"/>
        <w:bottom w:val="none" w:sz="0" w:space="0" w:color="auto"/>
        <w:right w:val="none" w:sz="0" w:space="0" w:color="auto"/>
      </w:divBdr>
    </w:div>
    <w:div w:id="845245222">
      <w:bodyDiv w:val="1"/>
      <w:marLeft w:val="0"/>
      <w:marRight w:val="0"/>
      <w:marTop w:val="0"/>
      <w:marBottom w:val="0"/>
      <w:divBdr>
        <w:top w:val="none" w:sz="0" w:space="0" w:color="auto"/>
        <w:left w:val="none" w:sz="0" w:space="0" w:color="auto"/>
        <w:bottom w:val="none" w:sz="0" w:space="0" w:color="auto"/>
        <w:right w:val="none" w:sz="0" w:space="0" w:color="auto"/>
      </w:divBdr>
      <w:divsChild>
        <w:div w:id="539708449">
          <w:marLeft w:val="0"/>
          <w:marRight w:val="0"/>
          <w:marTop w:val="0"/>
          <w:marBottom w:val="0"/>
          <w:divBdr>
            <w:top w:val="none" w:sz="0" w:space="0" w:color="auto"/>
            <w:left w:val="none" w:sz="0" w:space="0" w:color="auto"/>
            <w:bottom w:val="none" w:sz="0" w:space="0" w:color="auto"/>
            <w:right w:val="none" w:sz="0" w:space="0" w:color="auto"/>
          </w:divBdr>
          <w:divsChild>
            <w:div w:id="11976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910">
      <w:bodyDiv w:val="1"/>
      <w:marLeft w:val="0"/>
      <w:marRight w:val="0"/>
      <w:marTop w:val="0"/>
      <w:marBottom w:val="0"/>
      <w:divBdr>
        <w:top w:val="none" w:sz="0" w:space="0" w:color="auto"/>
        <w:left w:val="none" w:sz="0" w:space="0" w:color="auto"/>
        <w:bottom w:val="none" w:sz="0" w:space="0" w:color="auto"/>
        <w:right w:val="none" w:sz="0" w:space="0" w:color="auto"/>
      </w:divBdr>
    </w:div>
    <w:div w:id="960455849">
      <w:bodyDiv w:val="1"/>
      <w:marLeft w:val="0"/>
      <w:marRight w:val="0"/>
      <w:marTop w:val="0"/>
      <w:marBottom w:val="0"/>
      <w:divBdr>
        <w:top w:val="none" w:sz="0" w:space="0" w:color="auto"/>
        <w:left w:val="none" w:sz="0" w:space="0" w:color="auto"/>
        <w:bottom w:val="none" w:sz="0" w:space="0" w:color="auto"/>
        <w:right w:val="none" w:sz="0" w:space="0" w:color="auto"/>
      </w:divBdr>
    </w:div>
    <w:div w:id="965546362">
      <w:bodyDiv w:val="1"/>
      <w:marLeft w:val="0"/>
      <w:marRight w:val="0"/>
      <w:marTop w:val="0"/>
      <w:marBottom w:val="0"/>
      <w:divBdr>
        <w:top w:val="none" w:sz="0" w:space="0" w:color="auto"/>
        <w:left w:val="none" w:sz="0" w:space="0" w:color="auto"/>
        <w:bottom w:val="none" w:sz="0" w:space="0" w:color="auto"/>
        <w:right w:val="none" w:sz="0" w:space="0" w:color="auto"/>
      </w:divBdr>
    </w:div>
    <w:div w:id="1080640635">
      <w:marLeft w:val="0"/>
      <w:marRight w:val="0"/>
      <w:marTop w:val="0"/>
      <w:marBottom w:val="0"/>
      <w:divBdr>
        <w:top w:val="none" w:sz="0" w:space="0" w:color="auto"/>
        <w:left w:val="none" w:sz="0" w:space="0" w:color="auto"/>
        <w:bottom w:val="none" w:sz="0" w:space="0" w:color="auto"/>
        <w:right w:val="none" w:sz="0" w:space="0" w:color="auto"/>
      </w:divBdr>
    </w:div>
    <w:div w:id="1101753769">
      <w:bodyDiv w:val="1"/>
      <w:marLeft w:val="0"/>
      <w:marRight w:val="0"/>
      <w:marTop w:val="0"/>
      <w:marBottom w:val="0"/>
      <w:divBdr>
        <w:top w:val="none" w:sz="0" w:space="0" w:color="auto"/>
        <w:left w:val="none" w:sz="0" w:space="0" w:color="auto"/>
        <w:bottom w:val="none" w:sz="0" w:space="0" w:color="auto"/>
        <w:right w:val="none" w:sz="0" w:space="0" w:color="auto"/>
      </w:divBdr>
    </w:div>
    <w:div w:id="1151941135">
      <w:bodyDiv w:val="1"/>
      <w:marLeft w:val="0"/>
      <w:marRight w:val="0"/>
      <w:marTop w:val="0"/>
      <w:marBottom w:val="0"/>
      <w:divBdr>
        <w:top w:val="none" w:sz="0" w:space="0" w:color="auto"/>
        <w:left w:val="none" w:sz="0" w:space="0" w:color="auto"/>
        <w:bottom w:val="none" w:sz="0" w:space="0" w:color="auto"/>
        <w:right w:val="none" w:sz="0" w:space="0" w:color="auto"/>
      </w:divBdr>
      <w:divsChild>
        <w:div w:id="1958373155">
          <w:marLeft w:val="0"/>
          <w:marRight w:val="0"/>
          <w:marTop w:val="0"/>
          <w:marBottom w:val="0"/>
          <w:divBdr>
            <w:top w:val="none" w:sz="0" w:space="0" w:color="auto"/>
            <w:left w:val="none" w:sz="0" w:space="0" w:color="auto"/>
            <w:bottom w:val="none" w:sz="0" w:space="0" w:color="auto"/>
            <w:right w:val="none" w:sz="0" w:space="0" w:color="auto"/>
          </w:divBdr>
          <w:divsChild>
            <w:div w:id="2038385749">
              <w:marLeft w:val="0"/>
              <w:marRight w:val="0"/>
              <w:marTop w:val="0"/>
              <w:marBottom w:val="0"/>
              <w:divBdr>
                <w:top w:val="none" w:sz="0" w:space="0" w:color="auto"/>
                <w:left w:val="none" w:sz="0" w:space="0" w:color="auto"/>
                <w:bottom w:val="none" w:sz="0" w:space="0" w:color="auto"/>
                <w:right w:val="none" w:sz="0" w:space="0" w:color="auto"/>
              </w:divBdr>
              <w:divsChild>
                <w:div w:id="328874114">
                  <w:marLeft w:val="0"/>
                  <w:marRight w:val="0"/>
                  <w:marTop w:val="0"/>
                  <w:marBottom w:val="0"/>
                  <w:divBdr>
                    <w:top w:val="none" w:sz="0" w:space="0" w:color="auto"/>
                    <w:left w:val="none" w:sz="0" w:space="0" w:color="auto"/>
                    <w:bottom w:val="none" w:sz="0" w:space="0" w:color="auto"/>
                    <w:right w:val="none" w:sz="0" w:space="0" w:color="auto"/>
                  </w:divBdr>
                  <w:divsChild>
                    <w:div w:id="1743257874">
                      <w:marLeft w:val="0"/>
                      <w:marRight w:val="0"/>
                      <w:marTop w:val="0"/>
                      <w:marBottom w:val="0"/>
                      <w:divBdr>
                        <w:top w:val="none" w:sz="0" w:space="0" w:color="auto"/>
                        <w:left w:val="none" w:sz="0" w:space="0" w:color="auto"/>
                        <w:bottom w:val="none" w:sz="0" w:space="0" w:color="auto"/>
                        <w:right w:val="none" w:sz="0" w:space="0" w:color="auto"/>
                      </w:divBdr>
                      <w:divsChild>
                        <w:div w:id="2111123669">
                          <w:marLeft w:val="0"/>
                          <w:marRight w:val="0"/>
                          <w:marTop w:val="0"/>
                          <w:marBottom w:val="0"/>
                          <w:divBdr>
                            <w:top w:val="none" w:sz="0" w:space="0" w:color="auto"/>
                            <w:left w:val="none" w:sz="0" w:space="0" w:color="auto"/>
                            <w:bottom w:val="none" w:sz="0" w:space="0" w:color="auto"/>
                            <w:right w:val="none" w:sz="0" w:space="0" w:color="auto"/>
                          </w:divBdr>
                          <w:divsChild>
                            <w:div w:id="6331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067500">
      <w:bodyDiv w:val="1"/>
      <w:marLeft w:val="0"/>
      <w:marRight w:val="0"/>
      <w:marTop w:val="0"/>
      <w:marBottom w:val="0"/>
      <w:divBdr>
        <w:top w:val="none" w:sz="0" w:space="0" w:color="auto"/>
        <w:left w:val="none" w:sz="0" w:space="0" w:color="auto"/>
        <w:bottom w:val="none" w:sz="0" w:space="0" w:color="auto"/>
        <w:right w:val="none" w:sz="0" w:space="0" w:color="auto"/>
      </w:divBdr>
    </w:div>
    <w:div w:id="1178620323">
      <w:bodyDiv w:val="1"/>
      <w:marLeft w:val="0"/>
      <w:marRight w:val="0"/>
      <w:marTop w:val="0"/>
      <w:marBottom w:val="0"/>
      <w:divBdr>
        <w:top w:val="none" w:sz="0" w:space="0" w:color="auto"/>
        <w:left w:val="none" w:sz="0" w:space="0" w:color="auto"/>
        <w:bottom w:val="none" w:sz="0" w:space="0" w:color="auto"/>
        <w:right w:val="none" w:sz="0" w:space="0" w:color="auto"/>
      </w:divBdr>
      <w:divsChild>
        <w:div w:id="191919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971129">
              <w:marLeft w:val="0"/>
              <w:marRight w:val="0"/>
              <w:marTop w:val="0"/>
              <w:marBottom w:val="0"/>
              <w:divBdr>
                <w:top w:val="none" w:sz="0" w:space="0" w:color="auto"/>
                <w:left w:val="none" w:sz="0" w:space="0" w:color="auto"/>
                <w:bottom w:val="none" w:sz="0" w:space="0" w:color="auto"/>
                <w:right w:val="none" w:sz="0" w:space="0" w:color="auto"/>
              </w:divBdr>
              <w:divsChild>
                <w:div w:id="10186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5168">
      <w:bodyDiv w:val="1"/>
      <w:marLeft w:val="0"/>
      <w:marRight w:val="0"/>
      <w:marTop w:val="0"/>
      <w:marBottom w:val="0"/>
      <w:divBdr>
        <w:top w:val="none" w:sz="0" w:space="0" w:color="auto"/>
        <w:left w:val="none" w:sz="0" w:space="0" w:color="auto"/>
        <w:bottom w:val="none" w:sz="0" w:space="0" w:color="auto"/>
        <w:right w:val="none" w:sz="0" w:space="0" w:color="auto"/>
      </w:divBdr>
    </w:div>
    <w:div w:id="1242258713">
      <w:bodyDiv w:val="1"/>
      <w:marLeft w:val="0"/>
      <w:marRight w:val="0"/>
      <w:marTop w:val="0"/>
      <w:marBottom w:val="0"/>
      <w:divBdr>
        <w:top w:val="none" w:sz="0" w:space="0" w:color="auto"/>
        <w:left w:val="none" w:sz="0" w:space="0" w:color="auto"/>
        <w:bottom w:val="none" w:sz="0" w:space="0" w:color="auto"/>
        <w:right w:val="none" w:sz="0" w:space="0" w:color="auto"/>
      </w:divBdr>
    </w:div>
    <w:div w:id="1373381149">
      <w:bodyDiv w:val="1"/>
      <w:marLeft w:val="0"/>
      <w:marRight w:val="0"/>
      <w:marTop w:val="0"/>
      <w:marBottom w:val="0"/>
      <w:divBdr>
        <w:top w:val="none" w:sz="0" w:space="0" w:color="auto"/>
        <w:left w:val="none" w:sz="0" w:space="0" w:color="auto"/>
        <w:bottom w:val="none" w:sz="0" w:space="0" w:color="auto"/>
        <w:right w:val="none" w:sz="0" w:space="0" w:color="auto"/>
      </w:divBdr>
      <w:divsChild>
        <w:div w:id="8726099">
          <w:marLeft w:val="0"/>
          <w:marRight w:val="0"/>
          <w:marTop w:val="0"/>
          <w:marBottom w:val="0"/>
          <w:divBdr>
            <w:top w:val="none" w:sz="0" w:space="0" w:color="auto"/>
            <w:left w:val="none" w:sz="0" w:space="0" w:color="auto"/>
            <w:bottom w:val="none" w:sz="0" w:space="0" w:color="auto"/>
            <w:right w:val="none" w:sz="0" w:space="0" w:color="auto"/>
          </w:divBdr>
          <w:divsChild>
            <w:div w:id="1349328858">
              <w:marLeft w:val="0"/>
              <w:marRight w:val="0"/>
              <w:marTop w:val="0"/>
              <w:marBottom w:val="0"/>
              <w:divBdr>
                <w:top w:val="none" w:sz="0" w:space="0" w:color="auto"/>
                <w:left w:val="none" w:sz="0" w:space="0" w:color="auto"/>
                <w:bottom w:val="none" w:sz="0" w:space="0" w:color="auto"/>
                <w:right w:val="none" w:sz="0" w:space="0" w:color="auto"/>
              </w:divBdr>
            </w:div>
          </w:divsChild>
        </w:div>
        <w:div w:id="654722318">
          <w:marLeft w:val="0"/>
          <w:marRight w:val="0"/>
          <w:marTop w:val="0"/>
          <w:marBottom w:val="0"/>
          <w:divBdr>
            <w:top w:val="none" w:sz="0" w:space="0" w:color="auto"/>
            <w:left w:val="none" w:sz="0" w:space="0" w:color="auto"/>
            <w:bottom w:val="none" w:sz="0" w:space="0" w:color="auto"/>
            <w:right w:val="none" w:sz="0" w:space="0" w:color="auto"/>
          </w:divBdr>
          <w:divsChild>
            <w:div w:id="4921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99305">
      <w:bodyDiv w:val="1"/>
      <w:marLeft w:val="0"/>
      <w:marRight w:val="0"/>
      <w:marTop w:val="0"/>
      <w:marBottom w:val="0"/>
      <w:divBdr>
        <w:top w:val="none" w:sz="0" w:space="0" w:color="auto"/>
        <w:left w:val="none" w:sz="0" w:space="0" w:color="auto"/>
        <w:bottom w:val="none" w:sz="0" w:space="0" w:color="auto"/>
        <w:right w:val="none" w:sz="0" w:space="0" w:color="auto"/>
      </w:divBdr>
    </w:div>
    <w:div w:id="1471632356">
      <w:bodyDiv w:val="1"/>
      <w:marLeft w:val="0"/>
      <w:marRight w:val="0"/>
      <w:marTop w:val="0"/>
      <w:marBottom w:val="0"/>
      <w:divBdr>
        <w:top w:val="none" w:sz="0" w:space="0" w:color="auto"/>
        <w:left w:val="none" w:sz="0" w:space="0" w:color="auto"/>
        <w:bottom w:val="none" w:sz="0" w:space="0" w:color="auto"/>
        <w:right w:val="none" w:sz="0" w:space="0" w:color="auto"/>
      </w:divBdr>
      <w:divsChild>
        <w:div w:id="1662611623">
          <w:marLeft w:val="0"/>
          <w:marRight w:val="0"/>
          <w:marTop w:val="0"/>
          <w:marBottom w:val="0"/>
          <w:divBdr>
            <w:top w:val="none" w:sz="0" w:space="0" w:color="auto"/>
            <w:left w:val="none" w:sz="0" w:space="0" w:color="auto"/>
            <w:bottom w:val="none" w:sz="0" w:space="0" w:color="auto"/>
            <w:right w:val="none" w:sz="0" w:space="0" w:color="auto"/>
          </w:divBdr>
          <w:divsChild>
            <w:div w:id="421799040">
              <w:marLeft w:val="0"/>
              <w:marRight w:val="0"/>
              <w:marTop w:val="0"/>
              <w:marBottom w:val="0"/>
              <w:divBdr>
                <w:top w:val="none" w:sz="0" w:space="0" w:color="auto"/>
                <w:left w:val="none" w:sz="0" w:space="0" w:color="auto"/>
                <w:bottom w:val="none" w:sz="0" w:space="0" w:color="auto"/>
                <w:right w:val="none" w:sz="0" w:space="0" w:color="auto"/>
              </w:divBdr>
              <w:divsChild>
                <w:div w:id="39088203">
                  <w:marLeft w:val="0"/>
                  <w:marRight w:val="0"/>
                  <w:marTop w:val="0"/>
                  <w:marBottom w:val="0"/>
                  <w:divBdr>
                    <w:top w:val="none" w:sz="0" w:space="0" w:color="auto"/>
                    <w:left w:val="none" w:sz="0" w:space="0" w:color="auto"/>
                    <w:bottom w:val="none" w:sz="0" w:space="0" w:color="auto"/>
                    <w:right w:val="none" w:sz="0" w:space="0" w:color="auto"/>
                  </w:divBdr>
                  <w:divsChild>
                    <w:div w:id="1303342158">
                      <w:marLeft w:val="0"/>
                      <w:marRight w:val="0"/>
                      <w:marTop w:val="0"/>
                      <w:marBottom w:val="0"/>
                      <w:divBdr>
                        <w:top w:val="single" w:sz="18" w:space="0" w:color="E8E8E8"/>
                        <w:left w:val="none" w:sz="0" w:space="0" w:color="auto"/>
                        <w:bottom w:val="none" w:sz="0" w:space="0" w:color="auto"/>
                        <w:right w:val="none" w:sz="0" w:space="0" w:color="auto"/>
                      </w:divBdr>
                      <w:divsChild>
                        <w:div w:id="969630292">
                          <w:marLeft w:val="0"/>
                          <w:marRight w:val="3879"/>
                          <w:marTop w:val="0"/>
                          <w:marBottom w:val="0"/>
                          <w:divBdr>
                            <w:top w:val="none" w:sz="0" w:space="0" w:color="auto"/>
                            <w:left w:val="none" w:sz="0" w:space="0" w:color="auto"/>
                            <w:bottom w:val="none" w:sz="0" w:space="0" w:color="auto"/>
                            <w:right w:val="none" w:sz="0" w:space="0" w:color="auto"/>
                          </w:divBdr>
                          <w:divsChild>
                            <w:div w:id="244386414">
                              <w:marLeft w:val="0"/>
                              <w:marRight w:val="0"/>
                              <w:marTop w:val="0"/>
                              <w:marBottom w:val="0"/>
                              <w:divBdr>
                                <w:top w:val="single" w:sz="4" w:space="0" w:color="9B9B9B"/>
                                <w:left w:val="none" w:sz="0" w:space="0" w:color="auto"/>
                                <w:bottom w:val="none" w:sz="0" w:space="0" w:color="auto"/>
                                <w:right w:val="none" w:sz="0" w:space="0" w:color="auto"/>
                              </w:divBdr>
                              <w:divsChild>
                                <w:div w:id="1255169121">
                                  <w:marLeft w:val="0"/>
                                  <w:marRight w:val="0"/>
                                  <w:marTop w:val="0"/>
                                  <w:marBottom w:val="0"/>
                                  <w:divBdr>
                                    <w:top w:val="single" w:sz="4" w:space="0" w:color="FFFFFF"/>
                                    <w:left w:val="none" w:sz="0" w:space="0" w:color="auto"/>
                                    <w:bottom w:val="none" w:sz="0" w:space="0" w:color="auto"/>
                                    <w:right w:val="none" w:sz="0" w:space="0" w:color="auto"/>
                                  </w:divBdr>
                                  <w:divsChild>
                                    <w:div w:id="57218044">
                                      <w:marLeft w:val="0"/>
                                      <w:marRight w:val="0"/>
                                      <w:marTop w:val="0"/>
                                      <w:marBottom w:val="0"/>
                                      <w:divBdr>
                                        <w:top w:val="none" w:sz="0" w:space="0" w:color="auto"/>
                                        <w:left w:val="none" w:sz="0" w:space="0" w:color="auto"/>
                                        <w:bottom w:val="none" w:sz="0" w:space="0" w:color="auto"/>
                                        <w:right w:val="none" w:sz="0" w:space="0" w:color="auto"/>
                                      </w:divBdr>
                                      <w:divsChild>
                                        <w:div w:id="72701765">
                                          <w:marLeft w:val="0"/>
                                          <w:marRight w:val="0"/>
                                          <w:marTop w:val="0"/>
                                          <w:marBottom w:val="0"/>
                                          <w:divBdr>
                                            <w:top w:val="none" w:sz="0" w:space="0" w:color="auto"/>
                                            <w:left w:val="none" w:sz="0" w:space="0" w:color="auto"/>
                                            <w:bottom w:val="none" w:sz="0" w:space="0" w:color="auto"/>
                                            <w:right w:val="none" w:sz="0" w:space="0" w:color="auto"/>
                                          </w:divBdr>
                                          <w:divsChild>
                                            <w:div w:id="491525772">
                                              <w:marLeft w:val="0"/>
                                              <w:marRight w:val="0"/>
                                              <w:marTop w:val="0"/>
                                              <w:marBottom w:val="0"/>
                                              <w:divBdr>
                                                <w:top w:val="none" w:sz="0" w:space="0" w:color="auto"/>
                                                <w:left w:val="none" w:sz="0" w:space="0" w:color="auto"/>
                                                <w:bottom w:val="none" w:sz="0" w:space="0" w:color="auto"/>
                                                <w:right w:val="none" w:sz="0" w:space="0" w:color="auto"/>
                                              </w:divBdr>
                                              <w:divsChild>
                                                <w:div w:id="1714036662">
                                                  <w:marLeft w:val="32"/>
                                                  <w:marRight w:val="54"/>
                                                  <w:marTop w:val="0"/>
                                                  <w:marBottom w:val="0"/>
                                                  <w:divBdr>
                                                    <w:top w:val="none" w:sz="0" w:space="0" w:color="auto"/>
                                                    <w:left w:val="none" w:sz="0" w:space="0" w:color="auto"/>
                                                    <w:bottom w:val="none" w:sz="0" w:space="0" w:color="auto"/>
                                                    <w:right w:val="none" w:sz="0" w:space="0" w:color="auto"/>
                                                  </w:divBdr>
                                                  <w:divsChild>
                                                    <w:div w:id="806123030">
                                                      <w:marLeft w:val="0"/>
                                                      <w:marRight w:val="0"/>
                                                      <w:marTop w:val="0"/>
                                                      <w:marBottom w:val="0"/>
                                                      <w:divBdr>
                                                        <w:top w:val="none" w:sz="0" w:space="0" w:color="auto"/>
                                                        <w:left w:val="none" w:sz="0" w:space="0" w:color="auto"/>
                                                        <w:bottom w:val="none" w:sz="0" w:space="0" w:color="auto"/>
                                                        <w:right w:val="none" w:sz="0" w:space="0" w:color="auto"/>
                                                      </w:divBdr>
                                                      <w:divsChild>
                                                        <w:div w:id="1428387980">
                                                          <w:marLeft w:val="0"/>
                                                          <w:marRight w:val="-24000"/>
                                                          <w:marTop w:val="0"/>
                                                          <w:marBottom w:val="0"/>
                                                          <w:divBdr>
                                                            <w:top w:val="none" w:sz="0" w:space="0" w:color="auto"/>
                                                            <w:left w:val="none" w:sz="0" w:space="0" w:color="auto"/>
                                                            <w:bottom w:val="none" w:sz="0" w:space="0" w:color="auto"/>
                                                            <w:right w:val="none" w:sz="0" w:space="0" w:color="auto"/>
                                                          </w:divBdr>
                                                          <w:divsChild>
                                                            <w:div w:id="2007705111">
                                                              <w:marLeft w:val="0"/>
                                                              <w:marRight w:val="0"/>
                                                              <w:marTop w:val="0"/>
                                                              <w:marBottom w:val="0"/>
                                                              <w:divBdr>
                                                                <w:top w:val="none" w:sz="0" w:space="0" w:color="auto"/>
                                                                <w:left w:val="none" w:sz="0" w:space="0" w:color="auto"/>
                                                                <w:bottom w:val="none" w:sz="0" w:space="0" w:color="auto"/>
                                                                <w:right w:val="none" w:sz="0" w:space="0" w:color="auto"/>
                                                              </w:divBdr>
                                                              <w:divsChild>
                                                                <w:div w:id="369108554">
                                                                  <w:marLeft w:val="0"/>
                                                                  <w:marRight w:val="0"/>
                                                                  <w:marTop w:val="0"/>
                                                                  <w:marBottom w:val="0"/>
                                                                  <w:divBdr>
                                                                    <w:top w:val="none" w:sz="0" w:space="0" w:color="auto"/>
                                                                    <w:left w:val="none" w:sz="0" w:space="0" w:color="auto"/>
                                                                    <w:bottom w:val="none" w:sz="0" w:space="0" w:color="auto"/>
                                                                    <w:right w:val="none" w:sz="0" w:space="0" w:color="auto"/>
                                                                  </w:divBdr>
                                                                </w:div>
                                                                <w:div w:id="377169356">
                                                                  <w:marLeft w:val="0"/>
                                                                  <w:marRight w:val="0"/>
                                                                  <w:marTop w:val="0"/>
                                                                  <w:marBottom w:val="0"/>
                                                                  <w:divBdr>
                                                                    <w:top w:val="none" w:sz="0" w:space="0" w:color="auto"/>
                                                                    <w:left w:val="none" w:sz="0" w:space="0" w:color="auto"/>
                                                                    <w:bottom w:val="none" w:sz="0" w:space="0" w:color="auto"/>
                                                                    <w:right w:val="none" w:sz="0" w:space="0" w:color="auto"/>
                                                                  </w:divBdr>
                                                                </w:div>
                                                                <w:div w:id="544832727">
                                                                  <w:marLeft w:val="0"/>
                                                                  <w:marRight w:val="0"/>
                                                                  <w:marTop w:val="0"/>
                                                                  <w:marBottom w:val="0"/>
                                                                  <w:divBdr>
                                                                    <w:top w:val="none" w:sz="0" w:space="0" w:color="auto"/>
                                                                    <w:left w:val="none" w:sz="0" w:space="0" w:color="auto"/>
                                                                    <w:bottom w:val="none" w:sz="0" w:space="0" w:color="auto"/>
                                                                    <w:right w:val="none" w:sz="0" w:space="0" w:color="auto"/>
                                                                  </w:divBdr>
                                                                </w:div>
                                                                <w:div w:id="708577659">
                                                                  <w:marLeft w:val="0"/>
                                                                  <w:marRight w:val="0"/>
                                                                  <w:marTop w:val="0"/>
                                                                  <w:marBottom w:val="0"/>
                                                                  <w:divBdr>
                                                                    <w:top w:val="none" w:sz="0" w:space="0" w:color="auto"/>
                                                                    <w:left w:val="none" w:sz="0" w:space="0" w:color="auto"/>
                                                                    <w:bottom w:val="none" w:sz="0" w:space="0" w:color="auto"/>
                                                                    <w:right w:val="none" w:sz="0" w:space="0" w:color="auto"/>
                                                                  </w:divBdr>
                                                                  <w:divsChild>
                                                                    <w:div w:id="401948724">
                                                                      <w:marLeft w:val="0"/>
                                                                      <w:marRight w:val="0"/>
                                                                      <w:marTop w:val="0"/>
                                                                      <w:marBottom w:val="0"/>
                                                                      <w:divBdr>
                                                                        <w:top w:val="none" w:sz="0" w:space="0" w:color="auto"/>
                                                                        <w:left w:val="none" w:sz="0" w:space="0" w:color="auto"/>
                                                                        <w:bottom w:val="none" w:sz="0" w:space="0" w:color="auto"/>
                                                                        <w:right w:val="none" w:sz="0" w:space="0" w:color="auto"/>
                                                                      </w:divBdr>
                                                                      <w:divsChild>
                                                                        <w:div w:id="1018703172">
                                                                          <w:marLeft w:val="0"/>
                                                                          <w:marRight w:val="0"/>
                                                                          <w:marTop w:val="0"/>
                                                                          <w:marBottom w:val="0"/>
                                                                          <w:divBdr>
                                                                            <w:top w:val="single" w:sz="4" w:space="3" w:color="DEDEDE"/>
                                                                            <w:left w:val="single" w:sz="4" w:space="3" w:color="DEDEDE"/>
                                                                            <w:bottom w:val="single" w:sz="4" w:space="3" w:color="DEDEDE"/>
                                                                            <w:right w:val="single" w:sz="4" w:space="3" w:color="DEDEDE"/>
                                                                          </w:divBdr>
                                                                          <w:divsChild>
                                                                            <w:div w:id="1403261586">
                                                                              <w:marLeft w:val="0"/>
                                                                              <w:marRight w:val="0"/>
                                                                              <w:marTop w:val="0"/>
                                                                              <w:marBottom w:val="0"/>
                                                                              <w:divBdr>
                                                                                <w:top w:val="none" w:sz="0" w:space="0" w:color="auto"/>
                                                                                <w:left w:val="none" w:sz="0" w:space="0" w:color="auto"/>
                                                                                <w:bottom w:val="none" w:sz="0" w:space="0" w:color="auto"/>
                                                                                <w:right w:val="none" w:sz="0" w:space="0" w:color="auto"/>
                                                                              </w:divBdr>
                                                                            </w:div>
                                                                            <w:div w:id="21283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31827">
                                                                  <w:marLeft w:val="0"/>
                                                                  <w:marRight w:val="0"/>
                                                                  <w:marTop w:val="0"/>
                                                                  <w:marBottom w:val="0"/>
                                                                  <w:divBdr>
                                                                    <w:top w:val="none" w:sz="0" w:space="0" w:color="auto"/>
                                                                    <w:left w:val="none" w:sz="0" w:space="0" w:color="auto"/>
                                                                    <w:bottom w:val="none" w:sz="0" w:space="0" w:color="auto"/>
                                                                    <w:right w:val="none" w:sz="0" w:space="0" w:color="auto"/>
                                                                  </w:divBdr>
                                                                </w:div>
                                                                <w:div w:id="1891265893">
                                                                  <w:marLeft w:val="0"/>
                                                                  <w:marRight w:val="0"/>
                                                                  <w:marTop w:val="0"/>
                                                                  <w:marBottom w:val="0"/>
                                                                  <w:divBdr>
                                                                    <w:top w:val="none" w:sz="0" w:space="0" w:color="auto"/>
                                                                    <w:left w:val="none" w:sz="0" w:space="0" w:color="auto"/>
                                                                    <w:bottom w:val="none" w:sz="0" w:space="0" w:color="auto"/>
                                                                    <w:right w:val="none" w:sz="0" w:space="0" w:color="auto"/>
                                                                  </w:divBdr>
                                                                </w:div>
                                                                <w:div w:id="2046515901">
                                                                  <w:marLeft w:val="0"/>
                                                                  <w:marRight w:val="0"/>
                                                                  <w:marTop w:val="0"/>
                                                                  <w:marBottom w:val="0"/>
                                                                  <w:divBdr>
                                                                    <w:top w:val="none" w:sz="0" w:space="0" w:color="auto"/>
                                                                    <w:left w:val="none" w:sz="0" w:space="0" w:color="auto"/>
                                                                    <w:bottom w:val="none" w:sz="0" w:space="0" w:color="auto"/>
                                                                    <w:right w:val="none" w:sz="0" w:space="0" w:color="auto"/>
                                                                  </w:divBdr>
                                                                  <w:divsChild>
                                                                    <w:div w:id="9322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75757516">
      <w:bodyDiv w:val="1"/>
      <w:marLeft w:val="0"/>
      <w:marRight w:val="0"/>
      <w:marTop w:val="0"/>
      <w:marBottom w:val="0"/>
      <w:divBdr>
        <w:top w:val="none" w:sz="0" w:space="0" w:color="auto"/>
        <w:left w:val="none" w:sz="0" w:space="0" w:color="auto"/>
        <w:bottom w:val="none" w:sz="0" w:space="0" w:color="auto"/>
        <w:right w:val="none" w:sz="0" w:space="0" w:color="auto"/>
      </w:divBdr>
    </w:div>
    <w:div w:id="1496068103">
      <w:bodyDiv w:val="1"/>
      <w:marLeft w:val="0"/>
      <w:marRight w:val="0"/>
      <w:marTop w:val="0"/>
      <w:marBottom w:val="0"/>
      <w:divBdr>
        <w:top w:val="none" w:sz="0" w:space="0" w:color="auto"/>
        <w:left w:val="none" w:sz="0" w:space="0" w:color="auto"/>
        <w:bottom w:val="none" w:sz="0" w:space="0" w:color="auto"/>
        <w:right w:val="none" w:sz="0" w:space="0" w:color="auto"/>
      </w:divBdr>
      <w:divsChild>
        <w:div w:id="1191720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989562">
              <w:marLeft w:val="0"/>
              <w:marRight w:val="0"/>
              <w:marTop w:val="0"/>
              <w:marBottom w:val="0"/>
              <w:divBdr>
                <w:top w:val="none" w:sz="0" w:space="0" w:color="auto"/>
                <w:left w:val="none" w:sz="0" w:space="0" w:color="auto"/>
                <w:bottom w:val="none" w:sz="0" w:space="0" w:color="auto"/>
                <w:right w:val="none" w:sz="0" w:space="0" w:color="auto"/>
              </w:divBdr>
              <w:divsChild>
                <w:div w:id="10650322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16623034">
                      <w:marLeft w:val="0"/>
                      <w:marRight w:val="0"/>
                      <w:marTop w:val="0"/>
                      <w:marBottom w:val="0"/>
                      <w:divBdr>
                        <w:top w:val="none" w:sz="0" w:space="0" w:color="auto"/>
                        <w:left w:val="none" w:sz="0" w:space="0" w:color="auto"/>
                        <w:bottom w:val="none" w:sz="0" w:space="0" w:color="auto"/>
                        <w:right w:val="none" w:sz="0" w:space="0" w:color="auto"/>
                      </w:divBdr>
                      <w:divsChild>
                        <w:div w:id="11356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094122">
      <w:marLeft w:val="0"/>
      <w:marRight w:val="0"/>
      <w:marTop w:val="0"/>
      <w:marBottom w:val="0"/>
      <w:divBdr>
        <w:top w:val="none" w:sz="0" w:space="0" w:color="auto"/>
        <w:left w:val="none" w:sz="0" w:space="0" w:color="auto"/>
        <w:bottom w:val="none" w:sz="0" w:space="0" w:color="auto"/>
        <w:right w:val="none" w:sz="0" w:space="0" w:color="auto"/>
      </w:divBdr>
    </w:div>
    <w:div w:id="1661805644">
      <w:bodyDiv w:val="1"/>
      <w:marLeft w:val="0"/>
      <w:marRight w:val="0"/>
      <w:marTop w:val="0"/>
      <w:marBottom w:val="0"/>
      <w:divBdr>
        <w:top w:val="none" w:sz="0" w:space="0" w:color="auto"/>
        <w:left w:val="none" w:sz="0" w:space="0" w:color="auto"/>
        <w:bottom w:val="none" w:sz="0" w:space="0" w:color="auto"/>
        <w:right w:val="none" w:sz="0" w:space="0" w:color="auto"/>
      </w:divBdr>
      <w:divsChild>
        <w:div w:id="1161895951">
          <w:marLeft w:val="0"/>
          <w:marRight w:val="0"/>
          <w:marTop w:val="0"/>
          <w:marBottom w:val="0"/>
          <w:divBdr>
            <w:top w:val="none" w:sz="0" w:space="0" w:color="auto"/>
            <w:left w:val="none" w:sz="0" w:space="0" w:color="auto"/>
            <w:bottom w:val="none" w:sz="0" w:space="0" w:color="auto"/>
            <w:right w:val="none" w:sz="0" w:space="0" w:color="auto"/>
          </w:divBdr>
        </w:div>
        <w:div w:id="1967344721">
          <w:marLeft w:val="0"/>
          <w:marRight w:val="0"/>
          <w:marTop w:val="0"/>
          <w:marBottom w:val="0"/>
          <w:divBdr>
            <w:top w:val="none" w:sz="0" w:space="0" w:color="auto"/>
            <w:left w:val="none" w:sz="0" w:space="0" w:color="auto"/>
            <w:bottom w:val="none" w:sz="0" w:space="0" w:color="auto"/>
            <w:right w:val="none" w:sz="0" w:space="0" w:color="auto"/>
          </w:divBdr>
        </w:div>
        <w:div w:id="1657101861">
          <w:marLeft w:val="0"/>
          <w:marRight w:val="0"/>
          <w:marTop w:val="0"/>
          <w:marBottom w:val="0"/>
          <w:divBdr>
            <w:top w:val="none" w:sz="0" w:space="0" w:color="auto"/>
            <w:left w:val="none" w:sz="0" w:space="0" w:color="auto"/>
            <w:bottom w:val="none" w:sz="0" w:space="0" w:color="auto"/>
            <w:right w:val="none" w:sz="0" w:space="0" w:color="auto"/>
          </w:divBdr>
        </w:div>
        <w:div w:id="1428966016">
          <w:marLeft w:val="0"/>
          <w:marRight w:val="0"/>
          <w:marTop w:val="0"/>
          <w:marBottom w:val="0"/>
          <w:divBdr>
            <w:top w:val="none" w:sz="0" w:space="0" w:color="auto"/>
            <w:left w:val="none" w:sz="0" w:space="0" w:color="auto"/>
            <w:bottom w:val="none" w:sz="0" w:space="0" w:color="auto"/>
            <w:right w:val="none" w:sz="0" w:space="0" w:color="auto"/>
          </w:divBdr>
        </w:div>
        <w:div w:id="892077902">
          <w:marLeft w:val="0"/>
          <w:marRight w:val="0"/>
          <w:marTop w:val="0"/>
          <w:marBottom w:val="0"/>
          <w:divBdr>
            <w:top w:val="none" w:sz="0" w:space="0" w:color="auto"/>
            <w:left w:val="none" w:sz="0" w:space="0" w:color="auto"/>
            <w:bottom w:val="none" w:sz="0" w:space="0" w:color="auto"/>
            <w:right w:val="none" w:sz="0" w:space="0" w:color="auto"/>
          </w:divBdr>
        </w:div>
        <w:div w:id="1204371687">
          <w:marLeft w:val="0"/>
          <w:marRight w:val="0"/>
          <w:marTop w:val="0"/>
          <w:marBottom w:val="0"/>
          <w:divBdr>
            <w:top w:val="none" w:sz="0" w:space="0" w:color="auto"/>
            <w:left w:val="none" w:sz="0" w:space="0" w:color="auto"/>
            <w:bottom w:val="none" w:sz="0" w:space="0" w:color="auto"/>
            <w:right w:val="none" w:sz="0" w:space="0" w:color="auto"/>
          </w:divBdr>
        </w:div>
        <w:div w:id="166134770">
          <w:marLeft w:val="0"/>
          <w:marRight w:val="0"/>
          <w:marTop w:val="0"/>
          <w:marBottom w:val="0"/>
          <w:divBdr>
            <w:top w:val="none" w:sz="0" w:space="0" w:color="auto"/>
            <w:left w:val="none" w:sz="0" w:space="0" w:color="auto"/>
            <w:bottom w:val="none" w:sz="0" w:space="0" w:color="auto"/>
            <w:right w:val="none" w:sz="0" w:space="0" w:color="auto"/>
          </w:divBdr>
        </w:div>
        <w:div w:id="1756590588">
          <w:marLeft w:val="0"/>
          <w:marRight w:val="0"/>
          <w:marTop w:val="0"/>
          <w:marBottom w:val="0"/>
          <w:divBdr>
            <w:top w:val="none" w:sz="0" w:space="0" w:color="auto"/>
            <w:left w:val="none" w:sz="0" w:space="0" w:color="auto"/>
            <w:bottom w:val="none" w:sz="0" w:space="0" w:color="auto"/>
            <w:right w:val="none" w:sz="0" w:space="0" w:color="auto"/>
          </w:divBdr>
        </w:div>
        <w:div w:id="74518915">
          <w:marLeft w:val="0"/>
          <w:marRight w:val="0"/>
          <w:marTop w:val="0"/>
          <w:marBottom w:val="0"/>
          <w:divBdr>
            <w:top w:val="none" w:sz="0" w:space="0" w:color="auto"/>
            <w:left w:val="none" w:sz="0" w:space="0" w:color="auto"/>
            <w:bottom w:val="none" w:sz="0" w:space="0" w:color="auto"/>
            <w:right w:val="none" w:sz="0" w:space="0" w:color="auto"/>
          </w:divBdr>
        </w:div>
        <w:div w:id="1392456970">
          <w:marLeft w:val="0"/>
          <w:marRight w:val="0"/>
          <w:marTop w:val="0"/>
          <w:marBottom w:val="0"/>
          <w:divBdr>
            <w:top w:val="none" w:sz="0" w:space="0" w:color="auto"/>
            <w:left w:val="none" w:sz="0" w:space="0" w:color="auto"/>
            <w:bottom w:val="none" w:sz="0" w:space="0" w:color="auto"/>
            <w:right w:val="none" w:sz="0" w:space="0" w:color="auto"/>
          </w:divBdr>
        </w:div>
      </w:divsChild>
    </w:div>
    <w:div w:id="1680889667">
      <w:bodyDiv w:val="1"/>
      <w:marLeft w:val="0"/>
      <w:marRight w:val="0"/>
      <w:marTop w:val="0"/>
      <w:marBottom w:val="0"/>
      <w:divBdr>
        <w:top w:val="none" w:sz="0" w:space="0" w:color="auto"/>
        <w:left w:val="none" w:sz="0" w:space="0" w:color="auto"/>
        <w:bottom w:val="none" w:sz="0" w:space="0" w:color="auto"/>
        <w:right w:val="none" w:sz="0" w:space="0" w:color="auto"/>
      </w:divBdr>
    </w:div>
    <w:div w:id="1835493121">
      <w:bodyDiv w:val="1"/>
      <w:marLeft w:val="0"/>
      <w:marRight w:val="0"/>
      <w:marTop w:val="0"/>
      <w:marBottom w:val="0"/>
      <w:divBdr>
        <w:top w:val="none" w:sz="0" w:space="0" w:color="auto"/>
        <w:left w:val="none" w:sz="0" w:space="0" w:color="auto"/>
        <w:bottom w:val="none" w:sz="0" w:space="0" w:color="auto"/>
        <w:right w:val="none" w:sz="0" w:space="0" w:color="auto"/>
      </w:divBdr>
      <w:divsChild>
        <w:div w:id="259265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140846">
              <w:marLeft w:val="0"/>
              <w:marRight w:val="0"/>
              <w:marTop w:val="0"/>
              <w:marBottom w:val="0"/>
              <w:divBdr>
                <w:top w:val="none" w:sz="0" w:space="0" w:color="auto"/>
                <w:left w:val="none" w:sz="0" w:space="0" w:color="auto"/>
                <w:bottom w:val="none" w:sz="0" w:space="0" w:color="auto"/>
                <w:right w:val="none" w:sz="0" w:space="0" w:color="auto"/>
              </w:divBdr>
              <w:divsChild>
                <w:div w:id="20731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54115">
      <w:bodyDiv w:val="1"/>
      <w:marLeft w:val="0"/>
      <w:marRight w:val="0"/>
      <w:marTop w:val="0"/>
      <w:marBottom w:val="0"/>
      <w:divBdr>
        <w:top w:val="none" w:sz="0" w:space="0" w:color="auto"/>
        <w:left w:val="none" w:sz="0" w:space="0" w:color="auto"/>
        <w:bottom w:val="none" w:sz="0" w:space="0" w:color="auto"/>
        <w:right w:val="none" w:sz="0" w:space="0" w:color="auto"/>
      </w:divBdr>
    </w:div>
    <w:div w:id="1873419897">
      <w:bodyDiv w:val="1"/>
      <w:marLeft w:val="0"/>
      <w:marRight w:val="0"/>
      <w:marTop w:val="0"/>
      <w:marBottom w:val="0"/>
      <w:divBdr>
        <w:top w:val="none" w:sz="0" w:space="0" w:color="auto"/>
        <w:left w:val="none" w:sz="0" w:space="0" w:color="auto"/>
        <w:bottom w:val="none" w:sz="0" w:space="0" w:color="auto"/>
        <w:right w:val="none" w:sz="0" w:space="0" w:color="auto"/>
      </w:divBdr>
    </w:div>
    <w:div w:id="1941065337">
      <w:bodyDiv w:val="1"/>
      <w:marLeft w:val="0"/>
      <w:marRight w:val="0"/>
      <w:marTop w:val="0"/>
      <w:marBottom w:val="0"/>
      <w:divBdr>
        <w:top w:val="none" w:sz="0" w:space="0" w:color="auto"/>
        <w:left w:val="none" w:sz="0" w:space="0" w:color="auto"/>
        <w:bottom w:val="none" w:sz="0" w:space="0" w:color="auto"/>
        <w:right w:val="none" w:sz="0" w:space="0" w:color="auto"/>
      </w:divBdr>
      <w:divsChild>
        <w:div w:id="1803301834">
          <w:marLeft w:val="0"/>
          <w:marRight w:val="0"/>
          <w:marTop w:val="0"/>
          <w:marBottom w:val="0"/>
          <w:divBdr>
            <w:top w:val="none" w:sz="0" w:space="0" w:color="auto"/>
            <w:left w:val="none" w:sz="0" w:space="0" w:color="auto"/>
            <w:bottom w:val="none" w:sz="0" w:space="0" w:color="auto"/>
            <w:right w:val="none" w:sz="0" w:space="0" w:color="auto"/>
          </w:divBdr>
          <w:divsChild>
            <w:div w:id="1860390500">
              <w:marLeft w:val="0"/>
              <w:marRight w:val="0"/>
              <w:marTop w:val="0"/>
              <w:marBottom w:val="0"/>
              <w:divBdr>
                <w:top w:val="none" w:sz="0" w:space="0" w:color="auto"/>
                <w:left w:val="none" w:sz="0" w:space="0" w:color="auto"/>
                <w:bottom w:val="none" w:sz="0" w:space="0" w:color="auto"/>
                <w:right w:val="none" w:sz="0" w:space="0" w:color="auto"/>
              </w:divBdr>
              <w:divsChild>
                <w:div w:id="1095900765">
                  <w:marLeft w:val="0"/>
                  <w:marRight w:val="0"/>
                  <w:marTop w:val="0"/>
                  <w:marBottom w:val="0"/>
                  <w:divBdr>
                    <w:top w:val="none" w:sz="0" w:space="0" w:color="auto"/>
                    <w:left w:val="none" w:sz="0" w:space="0" w:color="auto"/>
                    <w:bottom w:val="none" w:sz="0" w:space="0" w:color="auto"/>
                    <w:right w:val="none" w:sz="0" w:space="0" w:color="auto"/>
                  </w:divBdr>
                  <w:divsChild>
                    <w:div w:id="5600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5616">
      <w:bodyDiv w:val="1"/>
      <w:marLeft w:val="0"/>
      <w:marRight w:val="0"/>
      <w:marTop w:val="0"/>
      <w:marBottom w:val="0"/>
      <w:divBdr>
        <w:top w:val="none" w:sz="0" w:space="0" w:color="auto"/>
        <w:left w:val="none" w:sz="0" w:space="0" w:color="auto"/>
        <w:bottom w:val="none" w:sz="0" w:space="0" w:color="auto"/>
        <w:right w:val="none" w:sz="0" w:space="0" w:color="auto"/>
      </w:divBdr>
      <w:divsChild>
        <w:div w:id="1241449675">
          <w:marLeft w:val="0"/>
          <w:marRight w:val="0"/>
          <w:marTop w:val="0"/>
          <w:marBottom w:val="0"/>
          <w:divBdr>
            <w:top w:val="none" w:sz="0" w:space="0" w:color="auto"/>
            <w:left w:val="none" w:sz="0" w:space="0" w:color="auto"/>
            <w:bottom w:val="none" w:sz="0" w:space="0" w:color="auto"/>
            <w:right w:val="none" w:sz="0" w:space="0" w:color="auto"/>
          </w:divBdr>
          <w:divsChild>
            <w:div w:id="1520394302">
              <w:marLeft w:val="0"/>
              <w:marRight w:val="0"/>
              <w:marTop w:val="0"/>
              <w:marBottom w:val="0"/>
              <w:divBdr>
                <w:top w:val="none" w:sz="0" w:space="0" w:color="auto"/>
                <w:left w:val="none" w:sz="0" w:space="0" w:color="auto"/>
                <w:bottom w:val="none" w:sz="0" w:space="0" w:color="auto"/>
                <w:right w:val="none" w:sz="0" w:space="0" w:color="auto"/>
              </w:divBdr>
              <w:divsChild>
                <w:div w:id="1459451097">
                  <w:marLeft w:val="0"/>
                  <w:marRight w:val="0"/>
                  <w:marTop w:val="0"/>
                  <w:marBottom w:val="0"/>
                  <w:divBdr>
                    <w:top w:val="none" w:sz="0" w:space="0" w:color="auto"/>
                    <w:left w:val="none" w:sz="0" w:space="0" w:color="auto"/>
                    <w:bottom w:val="none" w:sz="0" w:space="0" w:color="auto"/>
                    <w:right w:val="none" w:sz="0" w:space="0" w:color="auto"/>
                  </w:divBdr>
                  <w:divsChild>
                    <w:div w:id="76446677">
                      <w:marLeft w:val="0"/>
                      <w:marRight w:val="0"/>
                      <w:marTop w:val="0"/>
                      <w:marBottom w:val="0"/>
                      <w:divBdr>
                        <w:top w:val="single" w:sz="18" w:space="0" w:color="E8E8E8"/>
                        <w:left w:val="none" w:sz="0" w:space="0" w:color="auto"/>
                        <w:bottom w:val="none" w:sz="0" w:space="0" w:color="auto"/>
                        <w:right w:val="none" w:sz="0" w:space="0" w:color="auto"/>
                      </w:divBdr>
                      <w:divsChild>
                        <w:div w:id="929892136">
                          <w:marLeft w:val="0"/>
                          <w:marRight w:val="4159"/>
                          <w:marTop w:val="0"/>
                          <w:marBottom w:val="0"/>
                          <w:divBdr>
                            <w:top w:val="none" w:sz="0" w:space="0" w:color="auto"/>
                            <w:left w:val="none" w:sz="0" w:space="0" w:color="auto"/>
                            <w:bottom w:val="none" w:sz="0" w:space="0" w:color="auto"/>
                            <w:right w:val="none" w:sz="0" w:space="0" w:color="auto"/>
                          </w:divBdr>
                          <w:divsChild>
                            <w:div w:id="1967276361">
                              <w:marLeft w:val="0"/>
                              <w:marRight w:val="0"/>
                              <w:marTop w:val="0"/>
                              <w:marBottom w:val="0"/>
                              <w:divBdr>
                                <w:top w:val="single" w:sz="4" w:space="0" w:color="9B9B9B"/>
                                <w:left w:val="none" w:sz="0" w:space="0" w:color="auto"/>
                                <w:bottom w:val="none" w:sz="0" w:space="0" w:color="auto"/>
                                <w:right w:val="none" w:sz="0" w:space="0" w:color="auto"/>
                              </w:divBdr>
                              <w:divsChild>
                                <w:div w:id="1253776205">
                                  <w:marLeft w:val="0"/>
                                  <w:marRight w:val="0"/>
                                  <w:marTop w:val="0"/>
                                  <w:marBottom w:val="0"/>
                                  <w:divBdr>
                                    <w:top w:val="single" w:sz="4" w:space="0" w:color="FFFFFF"/>
                                    <w:left w:val="none" w:sz="0" w:space="0" w:color="auto"/>
                                    <w:bottom w:val="none" w:sz="0" w:space="0" w:color="auto"/>
                                    <w:right w:val="none" w:sz="0" w:space="0" w:color="auto"/>
                                  </w:divBdr>
                                  <w:divsChild>
                                    <w:div w:id="1725760027">
                                      <w:marLeft w:val="0"/>
                                      <w:marRight w:val="0"/>
                                      <w:marTop w:val="0"/>
                                      <w:marBottom w:val="0"/>
                                      <w:divBdr>
                                        <w:top w:val="none" w:sz="0" w:space="0" w:color="auto"/>
                                        <w:left w:val="none" w:sz="0" w:space="0" w:color="auto"/>
                                        <w:bottom w:val="none" w:sz="0" w:space="0" w:color="auto"/>
                                        <w:right w:val="none" w:sz="0" w:space="0" w:color="auto"/>
                                      </w:divBdr>
                                      <w:divsChild>
                                        <w:div w:id="1866016096">
                                          <w:marLeft w:val="0"/>
                                          <w:marRight w:val="0"/>
                                          <w:marTop w:val="0"/>
                                          <w:marBottom w:val="0"/>
                                          <w:divBdr>
                                            <w:top w:val="none" w:sz="0" w:space="0" w:color="auto"/>
                                            <w:left w:val="none" w:sz="0" w:space="0" w:color="auto"/>
                                            <w:bottom w:val="none" w:sz="0" w:space="0" w:color="auto"/>
                                            <w:right w:val="none" w:sz="0" w:space="0" w:color="auto"/>
                                          </w:divBdr>
                                          <w:divsChild>
                                            <w:div w:id="1851674762">
                                              <w:marLeft w:val="0"/>
                                              <w:marRight w:val="0"/>
                                              <w:marTop w:val="0"/>
                                              <w:marBottom w:val="0"/>
                                              <w:divBdr>
                                                <w:top w:val="none" w:sz="0" w:space="0" w:color="auto"/>
                                                <w:left w:val="none" w:sz="0" w:space="0" w:color="auto"/>
                                                <w:bottom w:val="none" w:sz="0" w:space="0" w:color="auto"/>
                                                <w:right w:val="none" w:sz="0" w:space="0" w:color="auto"/>
                                              </w:divBdr>
                                              <w:divsChild>
                                                <w:div w:id="1224217457">
                                                  <w:marLeft w:val="35"/>
                                                  <w:marRight w:val="58"/>
                                                  <w:marTop w:val="0"/>
                                                  <w:marBottom w:val="0"/>
                                                  <w:divBdr>
                                                    <w:top w:val="none" w:sz="0" w:space="0" w:color="auto"/>
                                                    <w:left w:val="none" w:sz="0" w:space="0" w:color="auto"/>
                                                    <w:bottom w:val="none" w:sz="0" w:space="0" w:color="auto"/>
                                                    <w:right w:val="none" w:sz="0" w:space="0" w:color="auto"/>
                                                  </w:divBdr>
                                                  <w:divsChild>
                                                    <w:div w:id="808088199">
                                                      <w:marLeft w:val="0"/>
                                                      <w:marRight w:val="0"/>
                                                      <w:marTop w:val="0"/>
                                                      <w:marBottom w:val="0"/>
                                                      <w:divBdr>
                                                        <w:top w:val="none" w:sz="0" w:space="0" w:color="auto"/>
                                                        <w:left w:val="none" w:sz="0" w:space="0" w:color="auto"/>
                                                        <w:bottom w:val="none" w:sz="0" w:space="0" w:color="auto"/>
                                                        <w:right w:val="none" w:sz="0" w:space="0" w:color="auto"/>
                                                      </w:divBdr>
                                                      <w:divsChild>
                                                        <w:div w:id="1115711119">
                                                          <w:marLeft w:val="0"/>
                                                          <w:marRight w:val="-24000"/>
                                                          <w:marTop w:val="0"/>
                                                          <w:marBottom w:val="0"/>
                                                          <w:divBdr>
                                                            <w:top w:val="none" w:sz="0" w:space="0" w:color="auto"/>
                                                            <w:left w:val="none" w:sz="0" w:space="0" w:color="auto"/>
                                                            <w:bottom w:val="none" w:sz="0" w:space="0" w:color="auto"/>
                                                            <w:right w:val="none" w:sz="0" w:space="0" w:color="auto"/>
                                                          </w:divBdr>
                                                          <w:divsChild>
                                                            <w:div w:id="1855067890">
                                                              <w:marLeft w:val="0"/>
                                                              <w:marRight w:val="0"/>
                                                              <w:marTop w:val="0"/>
                                                              <w:marBottom w:val="0"/>
                                                              <w:divBdr>
                                                                <w:top w:val="none" w:sz="0" w:space="0" w:color="auto"/>
                                                                <w:left w:val="none" w:sz="0" w:space="0" w:color="auto"/>
                                                                <w:bottom w:val="none" w:sz="0" w:space="0" w:color="auto"/>
                                                                <w:right w:val="none" w:sz="0" w:space="0" w:color="auto"/>
                                                              </w:divBdr>
                                                              <w:divsChild>
                                                                <w:div w:id="2170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9478949">
      <w:bodyDiv w:val="1"/>
      <w:marLeft w:val="0"/>
      <w:marRight w:val="0"/>
      <w:marTop w:val="0"/>
      <w:marBottom w:val="0"/>
      <w:divBdr>
        <w:top w:val="none" w:sz="0" w:space="0" w:color="auto"/>
        <w:left w:val="none" w:sz="0" w:space="0" w:color="auto"/>
        <w:bottom w:val="none" w:sz="0" w:space="0" w:color="auto"/>
        <w:right w:val="none" w:sz="0" w:space="0" w:color="auto"/>
      </w:divBdr>
      <w:divsChild>
        <w:div w:id="56634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8455604">
              <w:marLeft w:val="0"/>
              <w:marRight w:val="0"/>
              <w:marTop w:val="0"/>
              <w:marBottom w:val="0"/>
              <w:divBdr>
                <w:top w:val="none" w:sz="0" w:space="0" w:color="auto"/>
                <w:left w:val="none" w:sz="0" w:space="0" w:color="auto"/>
                <w:bottom w:val="none" w:sz="0" w:space="0" w:color="auto"/>
                <w:right w:val="none" w:sz="0" w:space="0" w:color="auto"/>
              </w:divBdr>
              <w:divsChild>
                <w:div w:id="20514129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59353919">
                      <w:marLeft w:val="0"/>
                      <w:marRight w:val="0"/>
                      <w:marTop w:val="0"/>
                      <w:marBottom w:val="0"/>
                      <w:divBdr>
                        <w:top w:val="none" w:sz="0" w:space="0" w:color="auto"/>
                        <w:left w:val="none" w:sz="0" w:space="0" w:color="auto"/>
                        <w:bottom w:val="none" w:sz="0" w:space="0" w:color="auto"/>
                        <w:right w:val="none" w:sz="0" w:space="0" w:color="auto"/>
                      </w:divBdr>
                      <w:divsChild>
                        <w:div w:id="22950490">
                          <w:marLeft w:val="0"/>
                          <w:marRight w:val="0"/>
                          <w:marTop w:val="0"/>
                          <w:marBottom w:val="0"/>
                          <w:divBdr>
                            <w:top w:val="none" w:sz="0" w:space="0" w:color="auto"/>
                            <w:left w:val="none" w:sz="0" w:space="0" w:color="auto"/>
                            <w:bottom w:val="none" w:sz="0" w:space="0" w:color="auto"/>
                            <w:right w:val="none" w:sz="0" w:space="0" w:color="auto"/>
                          </w:divBdr>
                        </w:div>
                        <w:div w:id="1010182858">
                          <w:marLeft w:val="0"/>
                          <w:marRight w:val="0"/>
                          <w:marTop w:val="0"/>
                          <w:marBottom w:val="0"/>
                          <w:divBdr>
                            <w:top w:val="none" w:sz="0" w:space="0" w:color="auto"/>
                            <w:left w:val="none" w:sz="0" w:space="0" w:color="auto"/>
                            <w:bottom w:val="none" w:sz="0" w:space="0" w:color="auto"/>
                            <w:right w:val="none" w:sz="0" w:space="0" w:color="auto"/>
                          </w:divBdr>
                        </w:div>
                        <w:div w:id="5185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450">
                  <w:marLeft w:val="0"/>
                  <w:marRight w:val="0"/>
                  <w:marTop w:val="0"/>
                  <w:marBottom w:val="0"/>
                  <w:divBdr>
                    <w:top w:val="none" w:sz="0" w:space="0" w:color="auto"/>
                    <w:left w:val="none" w:sz="0" w:space="0" w:color="auto"/>
                    <w:bottom w:val="none" w:sz="0" w:space="0" w:color="auto"/>
                    <w:right w:val="none" w:sz="0" w:space="0" w:color="auto"/>
                  </w:divBdr>
                </w:div>
                <w:div w:id="15918111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75140906">
                      <w:marLeft w:val="0"/>
                      <w:marRight w:val="0"/>
                      <w:marTop w:val="0"/>
                      <w:marBottom w:val="0"/>
                      <w:divBdr>
                        <w:top w:val="none" w:sz="0" w:space="0" w:color="auto"/>
                        <w:left w:val="none" w:sz="0" w:space="0" w:color="auto"/>
                        <w:bottom w:val="none" w:sz="0" w:space="0" w:color="auto"/>
                        <w:right w:val="none" w:sz="0" w:space="0" w:color="auto"/>
                      </w:divBdr>
                      <w:divsChild>
                        <w:div w:id="1573156966">
                          <w:marLeft w:val="0"/>
                          <w:marRight w:val="0"/>
                          <w:marTop w:val="0"/>
                          <w:marBottom w:val="0"/>
                          <w:divBdr>
                            <w:top w:val="none" w:sz="0" w:space="0" w:color="auto"/>
                            <w:left w:val="none" w:sz="0" w:space="0" w:color="auto"/>
                            <w:bottom w:val="none" w:sz="0" w:space="0" w:color="auto"/>
                            <w:right w:val="none" w:sz="0" w:space="0" w:color="auto"/>
                          </w:divBdr>
                        </w:div>
                        <w:div w:id="4421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8425">
                  <w:marLeft w:val="0"/>
                  <w:marRight w:val="0"/>
                  <w:marTop w:val="0"/>
                  <w:marBottom w:val="0"/>
                  <w:divBdr>
                    <w:top w:val="none" w:sz="0" w:space="0" w:color="auto"/>
                    <w:left w:val="none" w:sz="0" w:space="0" w:color="auto"/>
                    <w:bottom w:val="none" w:sz="0" w:space="0" w:color="auto"/>
                    <w:right w:val="none" w:sz="0" w:space="0" w:color="auto"/>
                  </w:divBdr>
                </w:div>
                <w:div w:id="267008593">
                  <w:marLeft w:val="0"/>
                  <w:marRight w:val="0"/>
                  <w:marTop w:val="0"/>
                  <w:marBottom w:val="0"/>
                  <w:divBdr>
                    <w:top w:val="none" w:sz="0" w:space="0" w:color="auto"/>
                    <w:left w:val="none" w:sz="0" w:space="0" w:color="auto"/>
                    <w:bottom w:val="none" w:sz="0" w:space="0" w:color="auto"/>
                    <w:right w:val="none" w:sz="0" w:space="0" w:color="auto"/>
                  </w:divBdr>
                </w:div>
                <w:div w:id="11789280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99543653">
                      <w:marLeft w:val="0"/>
                      <w:marRight w:val="0"/>
                      <w:marTop w:val="0"/>
                      <w:marBottom w:val="0"/>
                      <w:divBdr>
                        <w:top w:val="none" w:sz="0" w:space="0" w:color="auto"/>
                        <w:left w:val="none" w:sz="0" w:space="0" w:color="auto"/>
                        <w:bottom w:val="none" w:sz="0" w:space="0" w:color="auto"/>
                        <w:right w:val="none" w:sz="0" w:space="0" w:color="auto"/>
                      </w:divBdr>
                      <w:divsChild>
                        <w:div w:id="1537111010">
                          <w:marLeft w:val="0"/>
                          <w:marRight w:val="0"/>
                          <w:marTop w:val="0"/>
                          <w:marBottom w:val="0"/>
                          <w:divBdr>
                            <w:top w:val="none" w:sz="0" w:space="0" w:color="auto"/>
                            <w:left w:val="none" w:sz="0" w:space="0" w:color="auto"/>
                            <w:bottom w:val="none" w:sz="0" w:space="0" w:color="auto"/>
                            <w:right w:val="none" w:sz="0" w:space="0" w:color="auto"/>
                          </w:divBdr>
                        </w:div>
                        <w:div w:id="1426925920">
                          <w:marLeft w:val="0"/>
                          <w:marRight w:val="0"/>
                          <w:marTop w:val="0"/>
                          <w:marBottom w:val="0"/>
                          <w:divBdr>
                            <w:top w:val="none" w:sz="0" w:space="0" w:color="auto"/>
                            <w:left w:val="none" w:sz="0" w:space="0" w:color="auto"/>
                            <w:bottom w:val="none" w:sz="0" w:space="0" w:color="auto"/>
                            <w:right w:val="none" w:sz="0" w:space="0" w:color="auto"/>
                          </w:divBdr>
                        </w:div>
                        <w:div w:id="1274632956">
                          <w:marLeft w:val="0"/>
                          <w:marRight w:val="0"/>
                          <w:marTop w:val="0"/>
                          <w:marBottom w:val="0"/>
                          <w:divBdr>
                            <w:top w:val="none" w:sz="0" w:space="0" w:color="auto"/>
                            <w:left w:val="none" w:sz="0" w:space="0" w:color="auto"/>
                            <w:bottom w:val="none" w:sz="0" w:space="0" w:color="auto"/>
                            <w:right w:val="none" w:sz="0" w:space="0" w:color="auto"/>
                          </w:divBdr>
                        </w:div>
                        <w:div w:id="281886813">
                          <w:marLeft w:val="0"/>
                          <w:marRight w:val="0"/>
                          <w:marTop w:val="0"/>
                          <w:marBottom w:val="0"/>
                          <w:divBdr>
                            <w:top w:val="none" w:sz="0" w:space="0" w:color="auto"/>
                            <w:left w:val="none" w:sz="0" w:space="0" w:color="auto"/>
                            <w:bottom w:val="none" w:sz="0" w:space="0" w:color="auto"/>
                            <w:right w:val="none" w:sz="0" w:space="0" w:color="auto"/>
                          </w:divBdr>
                        </w:div>
                        <w:div w:id="1215969595">
                          <w:marLeft w:val="0"/>
                          <w:marRight w:val="0"/>
                          <w:marTop w:val="0"/>
                          <w:marBottom w:val="0"/>
                          <w:divBdr>
                            <w:top w:val="none" w:sz="0" w:space="0" w:color="auto"/>
                            <w:left w:val="none" w:sz="0" w:space="0" w:color="auto"/>
                            <w:bottom w:val="none" w:sz="0" w:space="0" w:color="auto"/>
                            <w:right w:val="none" w:sz="0" w:space="0" w:color="auto"/>
                          </w:divBdr>
                        </w:div>
                        <w:div w:id="7755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915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b:Tag>
    <b:SourceType>InternetSite</b:SourceType>
    <b:Guid>{3B6D1C74-4DBA-4FF3-B516-779C82FB6057}</b:Guid>
    <b:InternetSiteTitle>The MITRE Corporation</b:InternetSiteTitle>
    <b:URL>http://www.mitre.org/</b:URL>
    <b:Title>The MITRE Corporation</b:Title>
    <b:RefOrder>2</b:RefOrder>
  </b:Source>
  <b:Source>
    <b:Tag>Coo</b:Tag>
    <b:SourceType>InternetSite</b:SourceType>
    <b:Guid>{FCFD83FD-8047-488D-8545-CA5FFB7BEF71}</b:Guid>
    <b:Title>Cooperative Education</b:Title>
    <b:URL>http://www.northeastern.edu/coop/</b:URL>
    <b:RefOrder>1</b:RefOrder>
  </b:Source>
  <b:Source>
    <b:Tag>DoD</b:Tag>
    <b:SourceType>InternetSite</b:SourceType>
    <b:Guid>{C2496A4C-A50C-459B-8104-B05E1C6963B2}</b:Guid>
    <b:Title>DoD Handbook</b:Title>
    <b:URL>https://www.acquisition.gov/sevensteps/library/DODhandbook.pdf</b:URL>
    <b:RefOrder>10</b:RefOrder>
  </b:Source>
  <b:Source>
    <b:Tag>Agi</b:Tag>
    <b:SourceType>InternetSite</b:SourceType>
    <b:Guid>{98C88858-9DA9-492E-B3A0-4FF95C997E36}</b:Guid>
    <b:URL>http://en.wikipedia.org/wiki/Agile_software_development</b:URL>
    <b:Title>Agile Software Development</b:Title>
    <b:RefOrder>11</b:RefOrder>
  </b:Source>
  <b:Source>
    <b:Tag>Agi1</b:Tag>
    <b:SourceType>InternetSite</b:SourceType>
    <b:Guid>{3AE0F067-1F57-4FF2-8C37-6B85D1412CC4}</b:Guid>
    <b:Title>Agile Development Environment</b:Title>
    <b:URL>http://rogertsai.com/work/?p=325</b:URL>
    <b:RefOrder>12</b:RefOrder>
  </b:Source>
  <b:Source>
    <b:Tag>RAC</b:Tag>
    <b:SourceType>InternetSite</b:SourceType>
    <b:Guid>{ED1DD8BB-79B4-4F75-9C99-4E9F7CF38BEF}</b:Guid>
    <b:Title>RACI Model</b:Title>
    <b:URL>http://www.valuebasedmanagement.net/methods_raci.html</b:URL>
    <b:RefOrder>9</b:RefOrder>
  </b:Source>
  <b:Source>
    <b:Tag>Ope</b:Tag>
    <b:SourceType>InternetSite</b:SourceType>
    <b:Guid>{E86B4DFF-DD67-4D2A-9782-34A8E049CACE}</b:Guid>
    <b:Title>Open Layers</b:Title>
    <b:URL>http://www.openlayers.org</b:URL>
    <b:RefOrder>4</b:RefOrder>
  </b:Source>
  <b:Source>
    <b:Tag>Chr</b:Tag>
    <b:SourceType>InternetSite</b:SourceType>
    <b:Guid>{34C84D15-BD53-4B26-AE65-728FC9B67C19}</b:Guid>
    <b:Author>
      <b:Author>
        <b:NameList>
          <b:Person>
            <b:Last>Ullman</b:Last>
            <b:First>Chris</b:First>
          </b:Person>
        </b:NameList>
      </b:Author>
    </b:Author>
    <b:Title>What is Ajax?</b:Title>
    <b:ProductionCompany>WROX</b:ProductionCompany>
    <b:URL>http://www.wrox.com/WileyCDA/Section/id-303217.html</b:URL>
    <b:RefOrder>6</b:RefOrder>
  </b:Source>
  <b:Source>
    <b:Tag>KML</b:Tag>
    <b:SourceType>InternetSite</b:SourceType>
    <b:Guid>{BAEF2F7F-3C7C-4856-9C53-BA2A6BFC9833}</b:Guid>
    <b:Title>KML Tutorial</b:Title>
    <b:ProductionCompany>Google</b:ProductionCompany>
    <b:URL>https://developers.google.com/kml/documentation/kml_tut</b:URL>
    <b:RefOrder>7</b:RefOrder>
  </b:Source>
  <b:Source>
    <b:Tag>Air</b:Tag>
    <b:SourceType>InternetSite</b:SourceType>
    <b:Guid>{9C15ADE6-5481-4D1D-B029-B58031C0DB31}</b:Guid>
    <b:Title>Air Ground Modernization</b:Title>
    <b:URL>http://www.mitre.org/news/digest/defense_intelligence/06_11/air_ground_modernization.html</b:URL>
    <b:Author>
      <b:Author>
        <b:NameList>
          <b:Person>
            <b:Last>Digest</b:Last>
            <b:First>The</b:First>
            <b:Middle>MITRE</b:Middle>
          </b:Person>
        </b:NameList>
      </b:Author>
    </b:Author>
    <b:RefOrder>5</b:RefOrder>
  </b:Source>
  <b:Source>
    <b:Tag>MIL</b:Tag>
    <b:SourceType>InternetSite</b:SourceType>
    <b:Guid>{38718CEB-7F80-4BE0-B902-CE625070A0A6}</b:Guid>
    <b:Title>MIL-STD-6040 - UNITED STATES MESSAGE TEXT FORMATING PROGRAM</b:Title>
    <b:URL>http://www.everyspec.com/MIL-STD/MIL-STD-3000-9999/MIL-STD-6040_NOTICE-2_14596/</b:URL>
    <b:RefOrder>13</b:RefOrder>
  </b:Source>
  <b:Source>
    <b:Tag>Jav</b:Tag>
    <b:SourceType>InternetSite</b:SourceType>
    <b:Guid>{266DFB03-F0AE-4950-BB94-5F447E6EB76F}</b:Guid>
    <b:Title>JavaScript</b:Title>
    <b:ProductionCompany>W3 Schools</b:ProductionCompany>
    <b:URL>http://www.w3schools.com/js/default.asp</b:URL>
    <b:RefOrder>3</b:RefOrder>
  </b:Source>
  <b:Source>
    <b:Tag>Agi2</b:Tag>
    <b:SourceType>InternetSite</b:SourceType>
    <b:Guid>{330D5009-11EA-4AB2-B9C6-07BA64C94532}</b:Guid>
    <b:Title>Agile Development Methodology</b:Title>
    <b:URL>http://www.rbwebservices.com/webDevelopment/about/developmentmethdology</b:URL>
    <b:RefOrder>8</b:RefOrder>
  </b:Source>
</b:Sources>
</file>

<file path=customXml/itemProps1.xml><?xml version="1.0" encoding="utf-8"?>
<ds:datastoreItem xmlns:ds="http://schemas.openxmlformats.org/officeDocument/2006/customXml" ds:itemID="{6183D516-11A4-49EA-826C-0C0983E4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GUI</vt:lpstr>
    </vt:vector>
  </TitlesOfParts>
  <Company>Foundstone, Inc.</Company>
  <LinksUpToDate>false</LinksUpToDate>
  <CharactersWithSpaces>15939</CharactersWithSpaces>
  <SharedDoc>false</SharedDoc>
  <HLinks>
    <vt:vector size="120" baseType="variant">
      <vt:variant>
        <vt:i4>1835066</vt:i4>
      </vt:variant>
      <vt:variant>
        <vt:i4>119</vt:i4>
      </vt:variant>
      <vt:variant>
        <vt:i4>0</vt:i4>
      </vt:variant>
      <vt:variant>
        <vt:i4>5</vt:i4>
      </vt:variant>
      <vt:variant>
        <vt:lpwstr/>
      </vt:variant>
      <vt:variant>
        <vt:lpwstr>_Toc275788537</vt:lpwstr>
      </vt:variant>
      <vt:variant>
        <vt:i4>1835066</vt:i4>
      </vt:variant>
      <vt:variant>
        <vt:i4>113</vt:i4>
      </vt:variant>
      <vt:variant>
        <vt:i4>0</vt:i4>
      </vt:variant>
      <vt:variant>
        <vt:i4>5</vt:i4>
      </vt:variant>
      <vt:variant>
        <vt:lpwstr/>
      </vt:variant>
      <vt:variant>
        <vt:lpwstr>_Toc275788536</vt:lpwstr>
      </vt:variant>
      <vt:variant>
        <vt:i4>1835066</vt:i4>
      </vt:variant>
      <vt:variant>
        <vt:i4>107</vt:i4>
      </vt:variant>
      <vt:variant>
        <vt:i4>0</vt:i4>
      </vt:variant>
      <vt:variant>
        <vt:i4>5</vt:i4>
      </vt:variant>
      <vt:variant>
        <vt:lpwstr/>
      </vt:variant>
      <vt:variant>
        <vt:lpwstr>_Toc275788535</vt:lpwstr>
      </vt:variant>
      <vt:variant>
        <vt:i4>1835066</vt:i4>
      </vt:variant>
      <vt:variant>
        <vt:i4>101</vt:i4>
      </vt:variant>
      <vt:variant>
        <vt:i4>0</vt:i4>
      </vt:variant>
      <vt:variant>
        <vt:i4>5</vt:i4>
      </vt:variant>
      <vt:variant>
        <vt:lpwstr/>
      </vt:variant>
      <vt:variant>
        <vt:lpwstr>_Toc275788534</vt:lpwstr>
      </vt:variant>
      <vt:variant>
        <vt:i4>1835066</vt:i4>
      </vt:variant>
      <vt:variant>
        <vt:i4>95</vt:i4>
      </vt:variant>
      <vt:variant>
        <vt:i4>0</vt:i4>
      </vt:variant>
      <vt:variant>
        <vt:i4>5</vt:i4>
      </vt:variant>
      <vt:variant>
        <vt:lpwstr/>
      </vt:variant>
      <vt:variant>
        <vt:lpwstr>_Toc275788533</vt:lpwstr>
      </vt:variant>
      <vt:variant>
        <vt:i4>1835066</vt:i4>
      </vt:variant>
      <vt:variant>
        <vt:i4>89</vt:i4>
      </vt:variant>
      <vt:variant>
        <vt:i4>0</vt:i4>
      </vt:variant>
      <vt:variant>
        <vt:i4>5</vt:i4>
      </vt:variant>
      <vt:variant>
        <vt:lpwstr/>
      </vt:variant>
      <vt:variant>
        <vt:lpwstr>_Toc275788532</vt:lpwstr>
      </vt:variant>
      <vt:variant>
        <vt:i4>1835066</vt:i4>
      </vt:variant>
      <vt:variant>
        <vt:i4>83</vt:i4>
      </vt:variant>
      <vt:variant>
        <vt:i4>0</vt:i4>
      </vt:variant>
      <vt:variant>
        <vt:i4>5</vt:i4>
      </vt:variant>
      <vt:variant>
        <vt:lpwstr/>
      </vt:variant>
      <vt:variant>
        <vt:lpwstr>_Toc275788531</vt:lpwstr>
      </vt:variant>
      <vt:variant>
        <vt:i4>1835066</vt:i4>
      </vt:variant>
      <vt:variant>
        <vt:i4>77</vt:i4>
      </vt:variant>
      <vt:variant>
        <vt:i4>0</vt:i4>
      </vt:variant>
      <vt:variant>
        <vt:i4>5</vt:i4>
      </vt:variant>
      <vt:variant>
        <vt:lpwstr/>
      </vt:variant>
      <vt:variant>
        <vt:lpwstr>_Toc275788530</vt:lpwstr>
      </vt:variant>
      <vt:variant>
        <vt:i4>1900602</vt:i4>
      </vt:variant>
      <vt:variant>
        <vt:i4>71</vt:i4>
      </vt:variant>
      <vt:variant>
        <vt:i4>0</vt:i4>
      </vt:variant>
      <vt:variant>
        <vt:i4>5</vt:i4>
      </vt:variant>
      <vt:variant>
        <vt:lpwstr/>
      </vt:variant>
      <vt:variant>
        <vt:lpwstr>_Toc275788529</vt:lpwstr>
      </vt:variant>
      <vt:variant>
        <vt:i4>1900602</vt:i4>
      </vt:variant>
      <vt:variant>
        <vt:i4>65</vt:i4>
      </vt:variant>
      <vt:variant>
        <vt:i4>0</vt:i4>
      </vt:variant>
      <vt:variant>
        <vt:i4>5</vt:i4>
      </vt:variant>
      <vt:variant>
        <vt:lpwstr/>
      </vt:variant>
      <vt:variant>
        <vt:lpwstr>_Toc275788528</vt:lpwstr>
      </vt:variant>
      <vt:variant>
        <vt:i4>1900602</vt:i4>
      </vt:variant>
      <vt:variant>
        <vt:i4>59</vt:i4>
      </vt:variant>
      <vt:variant>
        <vt:i4>0</vt:i4>
      </vt:variant>
      <vt:variant>
        <vt:i4>5</vt:i4>
      </vt:variant>
      <vt:variant>
        <vt:lpwstr/>
      </vt:variant>
      <vt:variant>
        <vt:lpwstr>_Toc275788527</vt:lpwstr>
      </vt:variant>
      <vt:variant>
        <vt:i4>1900602</vt:i4>
      </vt:variant>
      <vt:variant>
        <vt:i4>53</vt:i4>
      </vt:variant>
      <vt:variant>
        <vt:i4>0</vt:i4>
      </vt:variant>
      <vt:variant>
        <vt:i4>5</vt:i4>
      </vt:variant>
      <vt:variant>
        <vt:lpwstr/>
      </vt:variant>
      <vt:variant>
        <vt:lpwstr>_Toc275788526</vt:lpwstr>
      </vt:variant>
      <vt:variant>
        <vt:i4>1900602</vt:i4>
      </vt:variant>
      <vt:variant>
        <vt:i4>47</vt:i4>
      </vt:variant>
      <vt:variant>
        <vt:i4>0</vt:i4>
      </vt:variant>
      <vt:variant>
        <vt:i4>5</vt:i4>
      </vt:variant>
      <vt:variant>
        <vt:lpwstr/>
      </vt:variant>
      <vt:variant>
        <vt:lpwstr>_Toc275788525</vt:lpwstr>
      </vt:variant>
      <vt:variant>
        <vt:i4>1900602</vt:i4>
      </vt:variant>
      <vt:variant>
        <vt:i4>41</vt:i4>
      </vt:variant>
      <vt:variant>
        <vt:i4>0</vt:i4>
      </vt:variant>
      <vt:variant>
        <vt:i4>5</vt:i4>
      </vt:variant>
      <vt:variant>
        <vt:lpwstr/>
      </vt:variant>
      <vt:variant>
        <vt:lpwstr>_Toc275788524</vt:lpwstr>
      </vt:variant>
      <vt:variant>
        <vt:i4>1900602</vt:i4>
      </vt:variant>
      <vt:variant>
        <vt:i4>35</vt:i4>
      </vt:variant>
      <vt:variant>
        <vt:i4>0</vt:i4>
      </vt:variant>
      <vt:variant>
        <vt:i4>5</vt:i4>
      </vt:variant>
      <vt:variant>
        <vt:lpwstr/>
      </vt:variant>
      <vt:variant>
        <vt:lpwstr>_Toc275788523</vt:lpwstr>
      </vt:variant>
      <vt:variant>
        <vt:i4>1900602</vt:i4>
      </vt:variant>
      <vt:variant>
        <vt:i4>29</vt:i4>
      </vt:variant>
      <vt:variant>
        <vt:i4>0</vt:i4>
      </vt:variant>
      <vt:variant>
        <vt:i4>5</vt:i4>
      </vt:variant>
      <vt:variant>
        <vt:lpwstr/>
      </vt:variant>
      <vt:variant>
        <vt:lpwstr>_Toc275788522</vt:lpwstr>
      </vt:variant>
      <vt:variant>
        <vt:i4>1900602</vt:i4>
      </vt:variant>
      <vt:variant>
        <vt:i4>23</vt:i4>
      </vt:variant>
      <vt:variant>
        <vt:i4>0</vt:i4>
      </vt:variant>
      <vt:variant>
        <vt:i4>5</vt:i4>
      </vt:variant>
      <vt:variant>
        <vt:lpwstr/>
      </vt:variant>
      <vt:variant>
        <vt:lpwstr>_Toc275788521</vt:lpwstr>
      </vt:variant>
      <vt:variant>
        <vt:i4>1900602</vt:i4>
      </vt:variant>
      <vt:variant>
        <vt:i4>17</vt:i4>
      </vt:variant>
      <vt:variant>
        <vt:i4>0</vt:i4>
      </vt:variant>
      <vt:variant>
        <vt:i4>5</vt:i4>
      </vt:variant>
      <vt:variant>
        <vt:lpwstr/>
      </vt:variant>
      <vt:variant>
        <vt:lpwstr>_Toc275788520</vt:lpwstr>
      </vt:variant>
      <vt:variant>
        <vt:i4>1966138</vt:i4>
      </vt:variant>
      <vt:variant>
        <vt:i4>11</vt:i4>
      </vt:variant>
      <vt:variant>
        <vt:i4>0</vt:i4>
      </vt:variant>
      <vt:variant>
        <vt:i4>5</vt:i4>
      </vt:variant>
      <vt:variant>
        <vt:lpwstr/>
      </vt:variant>
      <vt:variant>
        <vt:lpwstr>_Toc275788519</vt:lpwstr>
      </vt:variant>
      <vt:variant>
        <vt:i4>1966138</vt:i4>
      </vt:variant>
      <vt:variant>
        <vt:i4>5</vt:i4>
      </vt:variant>
      <vt:variant>
        <vt:i4>0</vt:i4>
      </vt:variant>
      <vt:variant>
        <vt:i4>5</vt:i4>
      </vt:variant>
      <vt:variant>
        <vt:lpwstr/>
      </vt:variant>
      <vt:variant>
        <vt:lpwstr>_Toc275788518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c:title>
  <dc:subject>GUI</dc:subject>
  <dc:creator>Thomas Cashavelly</dc:creator>
  <cp:lastModifiedBy>Cashavelly, Thomas R</cp:lastModifiedBy>
  <cp:revision>5</cp:revision>
  <cp:lastPrinted>2014-02-03T17:41:00Z</cp:lastPrinted>
  <dcterms:created xsi:type="dcterms:W3CDTF">2014-04-09T22:46:00Z</dcterms:created>
  <dcterms:modified xsi:type="dcterms:W3CDTF">2014-04-09T22:48:00Z</dcterms:modified>
</cp:coreProperties>
</file>